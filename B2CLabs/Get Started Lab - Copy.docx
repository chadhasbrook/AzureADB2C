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4B6CC" w14:textId="0FAEF134" w:rsidR="00750BAB" w:rsidRDefault="6141EB7D" w:rsidP="00750BAB">
      <w:pPr>
        <w:pStyle w:val="Title"/>
        <w:jc w:val="center"/>
      </w:pPr>
      <w:bookmarkStart w:id="0" w:name="_GoBack"/>
      <w:bookmarkEnd w:id="0"/>
      <w:r>
        <w:t xml:space="preserve"> </w:t>
      </w:r>
      <w:r w:rsidR="42CDC4DC">
        <w:t>Getting Started with Azure AD B2C</w:t>
      </w:r>
      <w:r w:rsidR="00750BAB">
        <w:t xml:space="preserve"> </w:t>
      </w:r>
    </w:p>
    <w:p w14:paraId="0D9811D1" w14:textId="1E03CFF7" w:rsidR="00750BAB" w:rsidRPr="00750BAB" w:rsidRDefault="00750BAB" w:rsidP="00750BAB">
      <w:pPr>
        <w:pStyle w:val="Title"/>
        <w:jc w:val="center"/>
      </w:pPr>
      <w:r>
        <w:t>{IEF - custom policies}</w:t>
      </w:r>
    </w:p>
    <w:p w14:paraId="7E8B9128" w14:textId="2E10EE47" w:rsidR="00083072" w:rsidRDefault="00083072" w:rsidP="00083072"/>
    <w:p w14:paraId="5A91F6A1" w14:textId="2CAF5A5A" w:rsidR="00603E10" w:rsidRDefault="00603E10" w:rsidP="00083072"/>
    <w:p w14:paraId="5E29FCB2" w14:textId="77777777" w:rsidR="00603E10" w:rsidRDefault="00603E10" w:rsidP="00083072"/>
    <w:p w14:paraId="56C42449" w14:textId="3DB0E57A" w:rsidR="00083072" w:rsidRDefault="00083072" w:rsidP="00083072"/>
    <w:p w14:paraId="71A418FC" w14:textId="408628FC" w:rsidR="007B006F" w:rsidRPr="000F6063" w:rsidRDefault="42CDC4DC" w:rsidP="42CDC4DC">
      <w:pPr>
        <w:pStyle w:val="Subtitle"/>
        <w:jc w:val="center"/>
        <w:rPr>
          <w:b/>
          <w:bCs/>
          <w:sz w:val="56"/>
          <w:szCs w:val="56"/>
        </w:rPr>
      </w:pPr>
      <w:r w:rsidRPr="42CDC4DC">
        <w:rPr>
          <w:b/>
          <w:bCs/>
          <w:sz w:val="56"/>
          <w:szCs w:val="56"/>
        </w:rPr>
        <w:t>Lab</w:t>
      </w:r>
    </w:p>
    <w:p w14:paraId="333FA232" w14:textId="0A3FAB1F" w:rsidR="42CDC4DC" w:rsidRDefault="42CDC4DC" w:rsidP="42CDC4DC"/>
    <w:p w14:paraId="37B19B9A" w14:textId="746CA772" w:rsidR="42CDC4DC" w:rsidRDefault="42CDC4DC" w:rsidP="42CDC4DC"/>
    <w:p w14:paraId="23D46406" w14:textId="77777777" w:rsidR="005360A2" w:rsidRDefault="005360A2">
      <w:pPr>
        <w:rPr>
          <w:rFonts w:asciiTheme="majorHAnsi" w:eastAsiaTheme="majorEastAsia" w:hAnsiTheme="majorHAnsi" w:cstheme="majorBidi"/>
          <w:color w:val="262626" w:themeColor="text1" w:themeTint="D9"/>
          <w:spacing w:val="-15"/>
          <w:sz w:val="96"/>
          <w:szCs w:val="96"/>
        </w:rPr>
      </w:pPr>
      <w:r>
        <w:br w:type="page"/>
      </w:r>
    </w:p>
    <w:p w14:paraId="260DF0A8" w14:textId="77777777" w:rsidR="005360A2" w:rsidRPr="00E17B2A" w:rsidRDefault="42CDC4DC" w:rsidP="42CDC4DC">
      <w:pPr>
        <w:rPr>
          <w:sz w:val="36"/>
          <w:szCs w:val="36"/>
        </w:rPr>
      </w:pPr>
      <w:r w:rsidRPr="42CDC4DC">
        <w:rPr>
          <w:sz w:val="36"/>
          <w:szCs w:val="36"/>
        </w:rPr>
        <w:t>Terms of Use</w:t>
      </w:r>
    </w:p>
    <w:p w14:paraId="5291B968" w14:textId="4FC5D1E9" w:rsidR="005360A2" w:rsidRPr="00E17B2A" w:rsidRDefault="42CDC4DC" w:rsidP="42CDC4DC">
      <w:pPr>
        <w:rPr>
          <w:sz w:val="20"/>
          <w:szCs w:val="20"/>
        </w:rPr>
      </w:pPr>
      <w:r w:rsidRPr="42CDC4DC">
        <w:rPr>
          <w:sz w:val="20"/>
          <w:szCs w:val="20"/>
        </w:rPr>
        <w:t xml:space="preserve">© </w:t>
      </w:r>
      <w:r w:rsidRPr="42CDC4DC">
        <w:rPr>
          <w:color w:val="000000" w:themeColor="text1"/>
          <w:sz w:val="20"/>
          <w:szCs w:val="20"/>
        </w:rPr>
        <w:t>2018</w:t>
      </w:r>
      <w:r w:rsidRPr="42CDC4DC">
        <w:rPr>
          <w:sz w:val="20"/>
          <w:szCs w:val="20"/>
        </w:rPr>
        <w:t xml:space="preserve"> Microsoft Corporation. All rights reserved.</w:t>
      </w:r>
    </w:p>
    <w:p w14:paraId="3B82A811" w14:textId="77777777" w:rsidR="005360A2" w:rsidRPr="00E17B2A" w:rsidRDefault="42CDC4DC" w:rsidP="42CDC4DC">
      <w:pPr>
        <w:rPr>
          <w:sz w:val="20"/>
          <w:szCs w:val="20"/>
        </w:rPr>
      </w:pPr>
      <w:r w:rsidRPr="42CDC4DC">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E76737D" w14:textId="77777777" w:rsidR="005360A2" w:rsidRPr="00E17B2A" w:rsidRDefault="42CDC4DC" w:rsidP="42CDC4DC">
      <w:pPr>
        <w:rPr>
          <w:sz w:val="20"/>
          <w:szCs w:val="20"/>
        </w:rPr>
      </w:pPr>
      <w:r w:rsidRPr="42CDC4DC">
        <w:rPr>
          <w:sz w:val="20"/>
          <w:szCs w:val="20"/>
        </w:rPr>
        <w:t xml:space="preserve">For more information, see </w:t>
      </w:r>
      <w:r w:rsidRPr="42CDC4DC">
        <w:rPr>
          <w:b/>
          <w:bCs/>
          <w:sz w:val="20"/>
          <w:szCs w:val="20"/>
        </w:rPr>
        <w:t>Microsoft Copyright Permissions</w:t>
      </w:r>
      <w:r w:rsidRPr="42CDC4DC">
        <w:rPr>
          <w:sz w:val="20"/>
          <w:szCs w:val="20"/>
        </w:rPr>
        <w:t xml:space="preserve"> at </w:t>
      </w:r>
      <w:hyperlink r:id="rId8">
        <w:r w:rsidRPr="42CDC4DC">
          <w:rPr>
            <w:rStyle w:val="Hyperlink"/>
            <w:sz w:val="20"/>
            <w:szCs w:val="20"/>
          </w:rPr>
          <w:t>http://www.microsoft.com/permission</w:t>
        </w:r>
      </w:hyperlink>
    </w:p>
    <w:p w14:paraId="413937AF" w14:textId="77777777" w:rsidR="005360A2" w:rsidRPr="00E17B2A" w:rsidRDefault="42CDC4DC" w:rsidP="42CDC4DC">
      <w:pPr>
        <w:rPr>
          <w:sz w:val="20"/>
          <w:szCs w:val="20"/>
        </w:rPr>
      </w:pPr>
      <w:r w:rsidRPr="42CDC4DC">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1A1408" w14:textId="77777777" w:rsidR="005360A2" w:rsidRPr="00E17B2A" w:rsidRDefault="42CDC4DC" w:rsidP="42CDC4DC">
      <w:pPr>
        <w:rPr>
          <w:sz w:val="20"/>
          <w:szCs w:val="20"/>
        </w:rPr>
      </w:pPr>
      <w:r w:rsidRPr="42CDC4DC">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427F607B" w14:textId="77777777" w:rsidR="005360A2" w:rsidRPr="00E17B2A" w:rsidRDefault="42CDC4DC" w:rsidP="42CDC4DC">
      <w:pPr>
        <w:rPr>
          <w:b/>
          <w:bCs/>
          <w:sz w:val="20"/>
          <w:szCs w:val="20"/>
        </w:rPr>
      </w:pPr>
      <w:r w:rsidRPr="42CDC4DC">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2BA525E7" w14:textId="77777777" w:rsidR="005360A2" w:rsidRDefault="42CDC4DC" w:rsidP="005360A2">
      <w:r w:rsidRPr="42CDC4DC">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68D98D8C" w14:textId="7312BF44" w:rsidR="005360A2" w:rsidRDefault="005360A2">
      <w:pPr>
        <w:rPr>
          <w:rFonts w:asciiTheme="majorHAnsi" w:eastAsiaTheme="majorEastAsia" w:hAnsiTheme="majorHAnsi" w:cstheme="majorBidi"/>
          <w:color w:val="262626" w:themeColor="text1" w:themeTint="D9"/>
          <w:spacing w:val="-15"/>
          <w:sz w:val="96"/>
          <w:szCs w:val="96"/>
        </w:rPr>
      </w:pPr>
      <w:r>
        <w:br w:type="page"/>
      </w:r>
    </w:p>
    <w:p w14:paraId="7C3274F1" w14:textId="77777777" w:rsidR="002776F6" w:rsidRDefault="42CDC4DC" w:rsidP="002776F6">
      <w:pPr>
        <w:pStyle w:val="Heading1"/>
      </w:pPr>
      <w:bookmarkStart w:id="1" w:name="_Toc237080858"/>
      <w:bookmarkStart w:id="2" w:name="_Toc492805578"/>
      <w:r>
        <w:t>Lab Overview</w:t>
      </w:r>
      <w:bookmarkEnd w:id="1"/>
      <w:bookmarkEnd w:id="2"/>
    </w:p>
    <w:p w14:paraId="1F2C3687" w14:textId="7CAC640A" w:rsidR="002776F6" w:rsidRPr="00D76FD9" w:rsidRDefault="0026373E" w:rsidP="00D76FD9">
      <w:pPr>
        <w:pStyle w:val="Heading6"/>
        <w:rPr>
          <w:rFonts w:asciiTheme="minorHAnsi" w:hAnsiTheme="minorHAnsi" w:cstheme="minorBidi"/>
        </w:rPr>
      </w:pPr>
      <w:sdt>
        <w:sdtPr>
          <w:alias w:val="Instructional Design Notes"/>
          <w:tag w:val="ID_Tag"/>
          <w:id w:val="264098822"/>
          <w:placeholder>
            <w:docPart w:val="DefaultPlaceholder_1081868574"/>
          </w:placeholder>
          <w:showingPlcHdr/>
        </w:sdtPr>
        <w:sdtEndPr>
          <w:rPr>
            <w:rFonts w:asciiTheme="minorHAnsi" w:hAnsiTheme="minorHAnsi" w:cstheme="minorBidi"/>
          </w:rPr>
        </w:sdtEndPr>
        <w:sdtContent/>
      </w:sdt>
      <w:r w:rsidR="42CDC4DC" w:rsidRPr="42CDC4DC">
        <w:rPr>
          <w:rFonts w:asciiTheme="minorHAnsi" w:hAnsiTheme="minorHAnsi" w:cstheme="minorBidi"/>
        </w:rPr>
        <w:t>Abstract</w:t>
      </w:r>
    </w:p>
    <w:p w14:paraId="7E349F8C" w14:textId="4D336E7A" w:rsidR="002776F6" w:rsidRPr="00340CC3" w:rsidRDefault="42CDC4DC" w:rsidP="42CDC4DC">
      <w:r w:rsidRPr="42CDC4DC">
        <w:t>This is a very short lab to introduce you to Azure AD B2C</w:t>
      </w:r>
      <w:r w:rsidR="00B73F63">
        <w:t xml:space="preserve"> IEF custom policies</w:t>
      </w:r>
      <w:r w:rsidRPr="42CDC4DC">
        <w:t xml:space="preserve">. This lab demonstrates how to get started with an Azure AD B2C tenant, create a B2C application, and make your first Sign up or Sign in policy. You will also be able to provide </w:t>
      </w:r>
      <w:r w:rsidR="00FB5BA6">
        <w:t xml:space="preserve">a </w:t>
      </w:r>
      <w:r w:rsidR="00E85DDE">
        <w:t xml:space="preserve">connection to a RESTful API </w:t>
      </w:r>
      <w:r w:rsidR="00224008">
        <w:t>call to retrieve attributes during a login flow</w:t>
      </w:r>
      <w:r w:rsidRPr="42CDC4DC">
        <w:t xml:space="preserve">. </w:t>
      </w:r>
    </w:p>
    <w:p w14:paraId="6DCAB5FC" w14:textId="4FDE712B" w:rsidR="00B14DDD" w:rsidRDefault="42CDC4DC" w:rsidP="00B14DDD">
      <w:pPr>
        <w:pStyle w:val="Heading2"/>
      </w:pPr>
      <w:r>
        <w:t>Prerequisites</w:t>
      </w:r>
    </w:p>
    <w:p w14:paraId="23A84E1F" w14:textId="492209FF" w:rsidR="00B14DDD" w:rsidRPr="00B14DDD" w:rsidRDefault="42CDC4DC" w:rsidP="00B14DDD">
      <w:r>
        <w:t>In order to complete this lab, you will need to have access to an active Azure subscription.</w:t>
      </w:r>
      <w:r w:rsidR="00807C12">
        <w:t xml:space="preserve"> Additionally, access to </w:t>
      </w:r>
      <w:hyperlink r:id="rId9" w:history="1">
        <w:r w:rsidR="004C3B2F">
          <w:rPr>
            <w:rStyle w:val="Hyperlink"/>
          </w:rPr>
          <w:t>Visual</w:t>
        </w:r>
        <w:r w:rsidR="004C3B2F" w:rsidRPr="00E20B15">
          <w:rPr>
            <w:rStyle w:val="Hyperlink"/>
          </w:rPr>
          <w:t xml:space="preserve"> Studio Code</w:t>
        </w:r>
      </w:hyperlink>
      <w:r w:rsidR="00807C12">
        <w:t xml:space="preserve"> and the </w:t>
      </w:r>
      <w:hyperlink r:id="rId10" w:history="1">
        <w:r w:rsidR="00807C12" w:rsidRPr="008B6E47">
          <w:rPr>
            <w:rStyle w:val="Hyperlink"/>
          </w:rPr>
          <w:t>Azure AD B2C extension</w:t>
        </w:r>
      </w:hyperlink>
      <w:r w:rsidR="00E20B15">
        <w:t>.</w:t>
      </w:r>
    </w:p>
    <w:p w14:paraId="56C5EF11" w14:textId="4A907D21" w:rsidR="006E256C" w:rsidRPr="00B73F63" w:rsidRDefault="42CDC4DC" w:rsidP="42CDC4DC">
      <w:pPr>
        <w:pStyle w:val="Heading1"/>
        <w:rPr>
          <w:rFonts w:cstheme="majorHAnsi"/>
        </w:rPr>
      </w:pPr>
      <w:r w:rsidRPr="00B73F63">
        <w:rPr>
          <w:rFonts w:cstheme="majorHAnsi"/>
        </w:rPr>
        <w:t xml:space="preserve">Exercise 1: Create an Azure AD B2C </w:t>
      </w:r>
    </w:p>
    <w:p w14:paraId="241D2937" w14:textId="07687D36" w:rsidR="000603E0" w:rsidRPr="000603E0" w:rsidRDefault="42CDC4DC" w:rsidP="00F052F6">
      <w:pPr>
        <w:pStyle w:val="IntenseQuote"/>
        <w:jc w:val="left"/>
      </w:pPr>
      <w:r w:rsidRPr="42CDC4DC">
        <w:rPr>
          <w:sz w:val="28"/>
          <w:szCs w:val="28"/>
        </w:rPr>
        <w:t>Skip this exercise if you already have an Azure AD B2C tenant. Simply switch into this tenant from the top-right corner.</w:t>
      </w:r>
    </w:p>
    <w:sdt>
      <w:sdtPr>
        <w:alias w:val="Instructional Design Notes"/>
        <w:tag w:val="ID_Tag"/>
        <w:id w:val="-1089541043"/>
        <w:lock w:val="contentLocked"/>
        <w:placeholder>
          <w:docPart w:val="DefaultPlaceholder_1081868574"/>
        </w:placeholder>
      </w:sdtPr>
      <w:sdtEndPr/>
      <w:sdtContent>
        <w:p w14:paraId="02713C9E"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70CF50F8" w14:textId="1C63879C" w:rsidR="006E256C" w:rsidRP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Open the portal </w:t>
      </w:r>
      <w:hyperlink r:id="rId11">
        <w:r w:rsidRPr="42CDC4DC">
          <w:rPr>
            <w:rStyle w:val="Hyperlink"/>
            <w:rFonts w:asciiTheme="minorHAnsi" w:hAnsiTheme="minorHAnsi"/>
          </w:rPr>
          <w:t>https://portal.azure.com</w:t>
        </w:r>
      </w:hyperlink>
    </w:p>
    <w:p w14:paraId="5C6235A6" w14:textId="76271A14" w:rsidR="006E256C" w:rsidRDefault="42CDC4DC" w:rsidP="42CDC4DC">
      <w:pPr>
        <w:pStyle w:val="ListParagraph"/>
        <w:numPr>
          <w:ilvl w:val="0"/>
          <w:numId w:val="3"/>
        </w:numPr>
        <w:ind w:left="360"/>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left hand navigation</w:t>
      </w:r>
    </w:p>
    <w:p w14:paraId="55206135" w14:textId="122EF894" w:rsidR="00E8254C" w:rsidRDefault="42CDC4DC" w:rsidP="42CDC4DC">
      <w:pPr>
        <w:pStyle w:val="ListParagraph"/>
        <w:numPr>
          <w:ilvl w:val="0"/>
          <w:numId w:val="3"/>
        </w:numPr>
        <w:ind w:left="360"/>
        <w:rPr>
          <w:rFonts w:asciiTheme="minorHAnsi" w:hAnsiTheme="minorHAnsi"/>
        </w:rPr>
      </w:pPr>
      <w:r w:rsidRPr="42CDC4DC">
        <w:rPr>
          <w:rFonts w:asciiTheme="minorHAnsi" w:hAnsiTheme="minorHAnsi"/>
        </w:rPr>
        <w:t xml:space="preserve">Search for “B2C” and select “Azure AD B2C”. </w:t>
      </w:r>
      <w:r w:rsidRPr="005F74F8">
        <w:rPr>
          <w:rFonts w:asciiTheme="minorHAnsi" w:hAnsiTheme="minorHAnsi"/>
          <w:b/>
        </w:rPr>
        <w:t>Click</w:t>
      </w:r>
      <w:r w:rsidRPr="42CDC4DC">
        <w:rPr>
          <w:rFonts w:asciiTheme="minorHAnsi" w:hAnsiTheme="minorHAnsi"/>
        </w:rPr>
        <w:t xml:space="preserve"> on “Create”.</w:t>
      </w:r>
    </w:p>
    <w:p w14:paraId="3BF5DC34" w14:textId="78E10017" w:rsidR="006E256C" w:rsidRPr="00E8254C" w:rsidRDefault="42CDC4DC" w:rsidP="00E8254C">
      <w:pPr>
        <w:pStyle w:val="ListParagraph"/>
        <w:numPr>
          <w:ilvl w:val="0"/>
          <w:numId w:val="3"/>
        </w:numPr>
        <w:ind w:left="360"/>
      </w:pPr>
      <w:r w:rsidRPr="42CDC4DC">
        <w:rPr>
          <w:rFonts w:asciiTheme="minorHAnsi" w:hAnsiTheme="minorHAnsi"/>
        </w:rPr>
        <w:t>Follow the steps to finish creating a tenant. You will have to wait for a few minutes for the tenant to be created</w:t>
      </w:r>
    </w:p>
    <w:p w14:paraId="22C547A9" w14:textId="3B221F81" w:rsidR="00E8254C" w:rsidRPr="00B73F63" w:rsidRDefault="42CDC4DC" w:rsidP="42CDC4DC">
      <w:pPr>
        <w:pStyle w:val="Heading1"/>
        <w:rPr>
          <w:rFonts w:cstheme="majorHAnsi"/>
        </w:rPr>
      </w:pPr>
      <w:r w:rsidRPr="00B73F63">
        <w:rPr>
          <w:rFonts w:cstheme="majorHAnsi"/>
        </w:rPr>
        <w:t xml:space="preserve">Exercise 2: Link a subscription </w:t>
      </w:r>
    </w:p>
    <w:p w14:paraId="271F7022" w14:textId="7354F16F" w:rsidR="00E8254C" w:rsidRPr="00E8254C" w:rsidRDefault="42CDC4DC" w:rsidP="00E8254C">
      <w:pPr>
        <w:pStyle w:val="IntenseQuote"/>
        <w:jc w:val="left"/>
      </w:pPr>
      <w:r w:rsidRPr="42CDC4DC">
        <w:rPr>
          <w:sz w:val="28"/>
          <w:szCs w:val="28"/>
        </w:rPr>
        <w:t xml:space="preserve">Skip this exercise if you already have an Azure AD B2C tenant with a subscription linked to it. </w:t>
      </w:r>
    </w:p>
    <w:sdt>
      <w:sdtPr>
        <w:alias w:val="Instructional Design Notes"/>
        <w:tag w:val="ID_Tag"/>
        <w:id w:val="1588347485"/>
        <w:lock w:val="contentLocked"/>
        <w:placeholder>
          <w:docPart w:val="DefaultPlaceholder_1081868574"/>
        </w:placeholder>
      </w:sdtPr>
      <w:sdtEndPr/>
      <w:sdtContent>
        <w:p w14:paraId="055AD206" w14:textId="77777777" w:rsidR="00E8254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0837E96E" w14:textId="77777777" w:rsidR="00E8254C" w:rsidRPr="006F386A" w:rsidRDefault="42CDC4DC" w:rsidP="0065497D">
      <w:pPr>
        <w:pStyle w:val="Heading3"/>
      </w:pPr>
      <w:r w:rsidRPr="42CDC4DC">
        <w:t>Scenario</w:t>
      </w:r>
    </w:p>
    <w:p w14:paraId="2A8C0D7F" w14:textId="4D635DC1" w:rsidR="00E8254C" w:rsidRPr="009B778D" w:rsidRDefault="00E8254C" w:rsidP="42CDC4DC">
      <w:pPr>
        <w:pStyle w:val="ListParagraph"/>
        <w:numPr>
          <w:ilvl w:val="0"/>
          <w:numId w:val="4"/>
        </w:numPr>
        <w:rPr>
          <w:rFonts w:asciiTheme="minorHAnsi" w:hAnsiTheme="minorHAnsi"/>
        </w:rPr>
      </w:pPr>
      <w:r w:rsidRPr="42CDC4DC">
        <w:t>In this exercise, you will link a subscription to the newly created tenant</w:t>
      </w:r>
      <w:r w:rsidR="00B77EFA">
        <w:t xml:space="preserve">. </w:t>
      </w:r>
      <w:r w:rsidR="42CDC4DC" w:rsidRPr="42CDC4DC">
        <w:rPr>
          <w:rFonts w:asciiTheme="minorHAnsi" w:hAnsiTheme="minorHAnsi"/>
        </w:rPr>
        <w:t>Click on your identity in the upper right and make sure you are in the same tenant that you used to create your Azure AD B2C tenant (you should NOT be in your Azure AD B2C tenant)</w:t>
      </w:r>
    </w:p>
    <w:p w14:paraId="59EE8A44" w14:textId="48BBD92F" w:rsidR="00E8254C" w:rsidRDefault="42CDC4DC" w:rsidP="005F74F8">
      <w:pPr>
        <w:pStyle w:val="ListParagraph"/>
        <w:numPr>
          <w:ilvl w:val="0"/>
          <w:numId w:val="36"/>
        </w:numPr>
        <w:rPr>
          <w:rFonts w:asciiTheme="minorHAnsi" w:hAnsiTheme="minorHAnsi"/>
        </w:rPr>
      </w:pPr>
      <w:r w:rsidRPr="005F74F8">
        <w:rPr>
          <w:rFonts w:asciiTheme="minorHAnsi" w:hAnsiTheme="minorHAnsi"/>
          <w:b/>
        </w:rPr>
        <w:t>Click</w:t>
      </w:r>
      <w:r w:rsidRPr="42CDC4DC">
        <w:rPr>
          <w:rFonts w:asciiTheme="minorHAnsi" w:hAnsiTheme="minorHAnsi"/>
        </w:rPr>
        <w:t xml:space="preserve"> on “Create a resource” in the </w:t>
      </w:r>
      <w:r w:rsidR="008B6E47" w:rsidRPr="42CDC4DC">
        <w:rPr>
          <w:rFonts w:asciiTheme="minorHAnsi" w:hAnsiTheme="minorHAnsi"/>
        </w:rPr>
        <w:t>left-hand</w:t>
      </w:r>
      <w:r w:rsidRPr="42CDC4DC">
        <w:rPr>
          <w:rFonts w:asciiTheme="minorHAnsi" w:hAnsiTheme="minorHAnsi"/>
        </w:rPr>
        <w:t xml:space="preserve"> navigation</w:t>
      </w:r>
    </w:p>
    <w:p w14:paraId="36E81661" w14:textId="64C556AA" w:rsidR="00E8254C" w:rsidRDefault="42CDC4DC" w:rsidP="005F74F8">
      <w:pPr>
        <w:pStyle w:val="ListParagraph"/>
        <w:numPr>
          <w:ilvl w:val="0"/>
          <w:numId w:val="36"/>
        </w:numPr>
        <w:rPr>
          <w:rFonts w:asciiTheme="minorHAnsi" w:hAnsiTheme="minorHAnsi"/>
        </w:rPr>
      </w:pPr>
      <w:r w:rsidRPr="42CDC4DC">
        <w:rPr>
          <w:rFonts w:asciiTheme="minorHAnsi" w:hAnsiTheme="minorHAnsi"/>
        </w:rPr>
        <w:t>Search for “B2C” and select “Azure AD B2C”. Click on “Create”.</w:t>
      </w:r>
    </w:p>
    <w:p w14:paraId="6DF8E41E" w14:textId="0634DE8E" w:rsidR="00E8254C" w:rsidRPr="00E8254C" w:rsidRDefault="42CDC4DC" w:rsidP="005F74F8">
      <w:pPr>
        <w:pStyle w:val="ListParagraph"/>
        <w:numPr>
          <w:ilvl w:val="0"/>
          <w:numId w:val="36"/>
        </w:numPr>
        <w:rPr>
          <w:rFonts w:asciiTheme="minorHAnsi" w:hAnsiTheme="minorHAnsi"/>
        </w:rPr>
      </w:pPr>
      <w:r w:rsidRPr="42CDC4DC">
        <w:rPr>
          <w:rFonts w:asciiTheme="minorHAnsi" w:hAnsiTheme="minorHAnsi"/>
        </w:rPr>
        <w:t>Click on “Link an existing Azure AD B2C Tenant to my Azure subscription”</w:t>
      </w:r>
    </w:p>
    <w:p w14:paraId="6ACD7268" w14:textId="5B212DCE" w:rsidR="00E8254C" w:rsidRDefault="42CDC4DC" w:rsidP="005F74F8">
      <w:pPr>
        <w:pStyle w:val="ListParagraph"/>
        <w:numPr>
          <w:ilvl w:val="0"/>
          <w:numId w:val="36"/>
        </w:numPr>
      </w:pPr>
      <w:r w:rsidRPr="42CDC4DC">
        <w:rPr>
          <w:rFonts w:asciiTheme="minorHAnsi" w:hAnsiTheme="minorHAnsi"/>
        </w:rPr>
        <w:t>Complete the page. Make sure to select the tenant you created above. For the resource group, create a new one (name it “B2C Resources”) or use an existing one.</w:t>
      </w:r>
    </w:p>
    <w:p w14:paraId="4DDBC8E7" w14:textId="77777777" w:rsidR="0035657F" w:rsidRDefault="0035657F">
      <w:pPr>
        <w:rPr>
          <w:rFonts w:eastAsiaTheme="majorEastAsia" w:cstheme="minorHAnsi"/>
          <w:color w:val="538135" w:themeColor="accent6" w:themeShade="BF"/>
          <w:sz w:val="40"/>
          <w:szCs w:val="40"/>
        </w:rPr>
      </w:pPr>
      <w:bookmarkStart w:id="3" w:name="_Toc237080859"/>
      <w:bookmarkStart w:id="4" w:name="_Toc492805579"/>
      <w:r>
        <w:rPr>
          <w:rFonts w:cstheme="minorHAnsi"/>
        </w:rPr>
        <w:br w:type="page"/>
      </w:r>
    </w:p>
    <w:p w14:paraId="55A54CB1" w14:textId="075B1FB3" w:rsidR="006E256C" w:rsidRPr="00B73F63" w:rsidRDefault="42CDC4DC" w:rsidP="42CDC4DC">
      <w:pPr>
        <w:pStyle w:val="Heading1"/>
        <w:rPr>
          <w:rFonts w:cstheme="majorHAnsi"/>
        </w:rPr>
      </w:pPr>
      <w:r w:rsidRPr="00B73F63">
        <w:rPr>
          <w:rFonts w:cstheme="majorHAnsi"/>
        </w:rPr>
        <w:t xml:space="preserve">Exercise 3: Create an application </w:t>
      </w:r>
      <w:bookmarkEnd w:id="3"/>
      <w:bookmarkEnd w:id="4"/>
    </w:p>
    <w:sdt>
      <w:sdtPr>
        <w:alias w:val="Instructional Design Notes"/>
        <w:tag w:val="ID_Tag"/>
        <w:id w:val="264098823"/>
        <w:lock w:val="contentLocked"/>
        <w:placeholder>
          <w:docPart w:val="DefaultPlaceholder_1081868574"/>
        </w:placeholder>
      </w:sdtPr>
      <w:sdtEndPr/>
      <w:sdtContent>
        <w:p w14:paraId="417C0D4C" w14:textId="77777777" w:rsidR="006E256C" w:rsidRPr="006F386A" w:rsidRDefault="42CDC4DC" w:rsidP="42CDC4DC">
          <w:pPr>
            <w:pStyle w:val="IDText"/>
          </w:pPr>
          <w:r w:rsidRPr="42CDC4DC">
            <w:t xml:space="preserve">Each exercise consists of a scenario and learning objectives, the scenario describes the purpose of the exercices, while the objectives are listed and have bullet points. </w:t>
          </w:r>
        </w:p>
      </w:sdtContent>
    </w:sdt>
    <w:p w14:paraId="4F170522" w14:textId="77777777" w:rsidR="006E256C" w:rsidRPr="006F386A" w:rsidRDefault="42CDC4DC" w:rsidP="0065497D">
      <w:pPr>
        <w:pStyle w:val="Heading3"/>
      </w:pPr>
      <w:r w:rsidRPr="42CDC4DC">
        <w:t>Scenario</w:t>
      </w:r>
    </w:p>
    <w:p w14:paraId="5D604B96" w14:textId="61D81993" w:rsidR="006E256C" w:rsidRPr="009B778D" w:rsidRDefault="006E256C" w:rsidP="42CDC4DC">
      <w:pPr>
        <w:pStyle w:val="ListParagraph"/>
        <w:numPr>
          <w:ilvl w:val="0"/>
          <w:numId w:val="5"/>
        </w:numPr>
        <w:rPr>
          <w:rFonts w:asciiTheme="minorHAnsi" w:hAnsiTheme="minorHAnsi"/>
        </w:rPr>
      </w:pPr>
      <w:r w:rsidRPr="42CDC4DC">
        <w:t xml:space="preserve">In this exercise, you will </w:t>
      </w:r>
      <w:r w:rsidR="00E8254C" w:rsidRPr="42CDC4DC">
        <w:t xml:space="preserve">create a B2C application that will represent your real-world application </w:t>
      </w:r>
      <w:r w:rsidR="0035657F" w:rsidRPr="42CDC4DC">
        <w:t>when the applications make a request to Azure AD B2C</w:t>
      </w:r>
      <w:r w:rsidRPr="42CDC4DC">
        <w:t xml:space="preserve">. </w:t>
      </w:r>
      <w:r w:rsidR="42CDC4DC" w:rsidRPr="42CDC4DC">
        <w:rPr>
          <w:rFonts w:asciiTheme="minorHAnsi" w:hAnsiTheme="minorHAnsi"/>
        </w:rPr>
        <w:t>Click your identity in the upper right and switch into the Azure AD B2C tenant.</w:t>
      </w:r>
    </w:p>
    <w:p w14:paraId="5240ABE8" w14:textId="50ABAB40" w:rsidR="006E256C" w:rsidRPr="009B778D" w:rsidRDefault="42CDC4DC" w:rsidP="00EE2C5D">
      <w:pPr>
        <w:pStyle w:val="ListParagraph"/>
        <w:numPr>
          <w:ilvl w:val="0"/>
          <w:numId w:val="35"/>
        </w:numPr>
        <w:rPr>
          <w:rFonts w:asciiTheme="minorHAnsi" w:hAnsiTheme="minorHAnsi"/>
        </w:rPr>
      </w:pPr>
      <w:r w:rsidRPr="00D97381">
        <w:rPr>
          <w:rFonts w:asciiTheme="minorHAnsi" w:hAnsiTheme="minorHAnsi"/>
        </w:rPr>
        <w:t>Open</w:t>
      </w:r>
      <w:r w:rsidRPr="42CDC4DC">
        <w:rPr>
          <w:rFonts w:asciiTheme="minorHAnsi" w:hAnsiTheme="minorHAnsi"/>
        </w:rPr>
        <w:t xml:space="preserve"> the </w:t>
      </w:r>
      <w:r w:rsidRPr="00D97381">
        <w:rPr>
          <w:rFonts w:asciiTheme="minorHAnsi" w:hAnsiTheme="minorHAnsi"/>
          <w:b/>
        </w:rPr>
        <w:t>Azure AD B2C</w:t>
      </w:r>
      <w:r w:rsidRPr="42CDC4DC">
        <w:rPr>
          <w:rFonts w:asciiTheme="minorHAnsi" w:hAnsiTheme="minorHAnsi"/>
        </w:rPr>
        <w:t xml:space="preserve"> menu by searching for it under </w:t>
      </w:r>
      <w:r w:rsidRPr="00D97381">
        <w:rPr>
          <w:rFonts w:asciiTheme="minorHAnsi" w:hAnsiTheme="minorHAnsi"/>
          <w:b/>
        </w:rPr>
        <w:t>More Services</w:t>
      </w:r>
    </w:p>
    <w:p w14:paraId="506C2301" w14:textId="3E1CF515" w:rsidR="006E256C" w:rsidRDefault="001E17A2" w:rsidP="00EE2C5D">
      <w:pPr>
        <w:pStyle w:val="ListParagraph"/>
        <w:numPr>
          <w:ilvl w:val="0"/>
          <w:numId w:val="35"/>
        </w:numPr>
        <w:rPr>
          <w:rFonts w:asciiTheme="minorHAnsi" w:hAnsiTheme="minorHAnsi"/>
        </w:rPr>
      </w:pPr>
      <w:r>
        <w:rPr>
          <w:rFonts w:asciiTheme="minorHAnsi" w:hAnsiTheme="minorHAnsi"/>
        </w:rPr>
        <w:t xml:space="preserve">Select </w:t>
      </w:r>
      <w:r w:rsidR="42CDC4DC" w:rsidRPr="001E17A2">
        <w:rPr>
          <w:rFonts w:asciiTheme="minorHAnsi" w:hAnsiTheme="minorHAnsi"/>
          <w:b/>
        </w:rPr>
        <w:t>Applications</w:t>
      </w:r>
      <w:r w:rsidR="42CDC4DC" w:rsidRPr="42CDC4DC">
        <w:rPr>
          <w:rFonts w:asciiTheme="minorHAnsi" w:hAnsiTheme="minorHAnsi"/>
        </w:rPr>
        <w:t xml:space="preserve"> and then </w:t>
      </w:r>
      <w:r w:rsidR="00D97381">
        <w:rPr>
          <w:rFonts w:asciiTheme="minorHAnsi" w:hAnsiTheme="minorHAnsi"/>
        </w:rPr>
        <w:t>select</w:t>
      </w:r>
      <w:r w:rsidR="42CDC4DC" w:rsidRPr="42CDC4DC">
        <w:rPr>
          <w:rFonts w:asciiTheme="minorHAnsi" w:hAnsiTheme="minorHAnsi"/>
        </w:rPr>
        <w:t xml:space="preserve"> </w:t>
      </w:r>
      <w:r w:rsidR="42CDC4DC" w:rsidRPr="00D97381">
        <w:rPr>
          <w:rFonts w:asciiTheme="minorHAnsi" w:hAnsiTheme="minorHAnsi"/>
          <w:b/>
        </w:rPr>
        <w:t>Add</w:t>
      </w:r>
    </w:p>
    <w:p w14:paraId="0D88A34B" w14:textId="4D2B8614" w:rsidR="00E8254C" w:rsidRDefault="00667DA7" w:rsidP="00EE2C5D">
      <w:pPr>
        <w:pStyle w:val="ListParagraph"/>
        <w:numPr>
          <w:ilvl w:val="0"/>
          <w:numId w:val="35"/>
        </w:numPr>
        <w:rPr>
          <w:rFonts w:asciiTheme="minorHAnsi" w:hAnsiTheme="minorHAnsi"/>
        </w:rPr>
      </w:pPr>
      <w:r>
        <w:rPr>
          <w:rFonts w:asciiTheme="minorHAnsi" w:hAnsiTheme="minorHAnsi"/>
        </w:rPr>
        <w:t>Add</w:t>
      </w:r>
      <w:r w:rsidR="42CDC4DC" w:rsidRPr="42CDC4DC">
        <w:rPr>
          <w:rFonts w:asciiTheme="minorHAnsi" w:hAnsiTheme="minorHAnsi"/>
        </w:rPr>
        <w:t xml:space="preserve"> a </w:t>
      </w:r>
      <w:r w:rsidR="007760EF" w:rsidRPr="007760EF">
        <w:rPr>
          <w:rFonts w:asciiTheme="minorHAnsi" w:hAnsiTheme="minorHAnsi"/>
          <w:b/>
        </w:rPr>
        <w:t>N</w:t>
      </w:r>
      <w:r w:rsidR="42CDC4DC" w:rsidRPr="007760EF">
        <w:rPr>
          <w:rFonts w:asciiTheme="minorHAnsi" w:hAnsiTheme="minorHAnsi"/>
          <w:b/>
        </w:rPr>
        <w:t>ame</w:t>
      </w:r>
      <w:r w:rsidR="42CDC4DC" w:rsidRPr="42CDC4DC">
        <w:rPr>
          <w:rFonts w:asciiTheme="minorHAnsi" w:hAnsiTheme="minorHAnsi"/>
        </w:rPr>
        <w:t xml:space="preserve"> for the application</w:t>
      </w:r>
      <w:r>
        <w:rPr>
          <w:rFonts w:asciiTheme="minorHAnsi" w:hAnsiTheme="minorHAnsi"/>
        </w:rPr>
        <w:t>, for example</w:t>
      </w:r>
      <w:r w:rsidR="00FD28A0">
        <w:rPr>
          <w:rFonts w:asciiTheme="minorHAnsi" w:hAnsiTheme="minorHAnsi"/>
        </w:rPr>
        <w:t xml:space="preserve"> </w:t>
      </w:r>
      <w:r w:rsidR="00FD28A0">
        <w:rPr>
          <w:rFonts w:eastAsia="Times New Roman" w:cstheme="majorHAnsi"/>
          <w:color w:val="000000"/>
          <w:szCs w:val="22"/>
          <w:bdr w:val="single" w:sz="6" w:space="2" w:color="auto" w:frame="1"/>
        </w:rPr>
        <w:t>Training App</w:t>
      </w:r>
      <w:r w:rsidR="00FD28A0" w:rsidRPr="00FF6194">
        <w:rPr>
          <w:rFonts w:eastAsia="Times New Roman" w:cstheme="majorHAnsi"/>
          <w:color w:val="000000"/>
          <w:szCs w:val="22"/>
        </w:rPr>
        <w:t>.</w:t>
      </w:r>
    </w:p>
    <w:p w14:paraId="5265A5D5" w14:textId="77B044CD" w:rsidR="00E8254C" w:rsidRDefault="42CDC4DC" w:rsidP="00EE2C5D">
      <w:pPr>
        <w:pStyle w:val="ListParagraph"/>
        <w:numPr>
          <w:ilvl w:val="0"/>
          <w:numId w:val="35"/>
        </w:numPr>
        <w:rPr>
          <w:rFonts w:asciiTheme="minorHAnsi" w:hAnsiTheme="minorHAnsi"/>
        </w:rPr>
      </w:pPr>
      <w:r w:rsidRPr="00BC429D">
        <w:rPr>
          <w:rFonts w:asciiTheme="minorHAnsi" w:hAnsiTheme="minorHAnsi"/>
        </w:rPr>
        <w:t>Select</w:t>
      </w:r>
      <w:r w:rsidRPr="42CDC4DC">
        <w:rPr>
          <w:rFonts w:asciiTheme="minorHAnsi" w:hAnsiTheme="minorHAnsi"/>
        </w:rPr>
        <w:t xml:space="preserve"> </w:t>
      </w:r>
      <w:r w:rsidRPr="007760EF">
        <w:rPr>
          <w:rFonts w:asciiTheme="minorHAnsi" w:hAnsiTheme="minorHAnsi"/>
          <w:b/>
        </w:rPr>
        <w:t>Yes</w:t>
      </w:r>
      <w:r w:rsidRPr="42CDC4DC">
        <w:rPr>
          <w:rFonts w:asciiTheme="minorHAnsi" w:hAnsiTheme="minorHAnsi"/>
        </w:rPr>
        <w:t xml:space="preserve"> for </w:t>
      </w:r>
      <w:r w:rsidRPr="00B171DF">
        <w:rPr>
          <w:rFonts w:asciiTheme="minorHAnsi" w:hAnsiTheme="minorHAnsi"/>
          <w:b/>
        </w:rPr>
        <w:t>Include web app/web api</w:t>
      </w:r>
      <w:r w:rsidRPr="42CDC4DC">
        <w:rPr>
          <w:rFonts w:asciiTheme="minorHAnsi" w:hAnsiTheme="minorHAnsi"/>
        </w:rPr>
        <w:t xml:space="preserve">. </w:t>
      </w:r>
    </w:p>
    <w:p w14:paraId="3C063829" w14:textId="72FDAE47" w:rsidR="006E256C" w:rsidRDefault="42CDC4DC" w:rsidP="00EE2C5D">
      <w:pPr>
        <w:pStyle w:val="ListParagraph"/>
        <w:numPr>
          <w:ilvl w:val="0"/>
          <w:numId w:val="35"/>
        </w:numPr>
        <w:rPr>
          <w:rFonts w:asciiTheme="minorHAnsi" w:hAnsiTheme="minorHAnsi"/>
        </w:rPr>
      </w:pPr>
      <w:r w:rsidRPr="42CDC4DC">
        <w:rPr>
          <w:rFonts w:asciiTheme="minorHAnsi" w:hAnsiTheme="minorHAnsi"/>
        </w:rPr>
        <w:t xml:space="preserve">In the </w:t>
      </w:r>
      <w:r w:rsidRPr="00E9515C">
        <w:rPr>
          <w:rFonts w:asciiTheme="minorHAnsi" w:hAnsiTheme="minorHAnsi"/>
          <w:b/>
        </w:rPr>
        <w:t>reply URL</w:t>
      </w:r>
      <w:r w:rsidRPr="42CDC4DC">
        <w:rPr>
          <w:rFonts w:asciiTheme="minorHAnsi" w:hAnsiTheme="minorHAnsi"/>
        </w:rPr>
        <w:t>, type in</w:t>
      </w:r>
      <w:r w:rsidR="00B171DF">
        <w:rPr>
          <w:rFonts w:asciiTheme="minorHAnsi" w:hAnsiTheme="minorHAnsi"/>
        </w:rPr>
        <w:t xml:space="preserve"> </w:t>
      </w:r>
      <w:r w:rsidR="00B171DF" w:rsidRPr="00B171DF">
        <w:rPr>
          <w:rFonts w:eastAsia="Times New Roman" w:cstheme="majorHAnsi"/>
          <w:color w:val="000000"/>
          <w:szCs w:val="22"/>
          <w:bdr w:val="single" w:sz="6" w:space="2" w:color="auto" w:frame="1"/>
        </w:rPr>
        <w:t>https://jwt.ms</w:t>
      </w:r>
    </w:p>
    <w:p w14:paraId="601EA7A6" w14:textId="724808BB" w:rsidR="0073059F" w:rsidRPr="00AA1495" w:rsidRDefault="42CDC4DC" w:rsidP="00EE2C5D">
      <w:pPr>
        <w:pStyle w:val="ListParagraph"/>
        <w:numPr>
          <w:ilvl w:val="0"/>
          <w:numId w:val="35"/>
        </w:numPr>
        <w:rPr>
          <w:rFonts w:asciiTheme="minorHAnsi" w:hAnsiTheme="minorHAnsi"/>
        </w:rPr>
      </w:pPr>
      <w:r w:rsidRPr="42CDC4DC">
        <w:rPr>
          <w:rFonts w:asciiTheme="minorHAnsi" w:hAnsiTheme="minorHAnsi"/>
        </w:rPr>
        <w:t xml:space="preserve">Leave the rest of the settings to their default </w:t>
      </w:r>
      <w:r w:rsidR="0041183D" w:rsidRPr="42CDC4DC">
        <w:rPr>
          <w:rFonts w:asciiTheme="minorHAnsi" w:hAnsiTheme="minorHAnsi"/>
        </w:rPr>
        <w:t>values and</w:t>
      </w:r>
      <w:r w:rsidRPr="42CDC4DC">
        <w:rPr>
          <w:rFonts w:asciiTheme="minorHAnsi" w:hAnsiTheme="minorHAnsi"/>
        </w:rPr>
        <w:t xml:space="preserve"> </w:t>
      </w:r>
      <w:r w:rsidR="002F764E">
        <w:rPr>
          <w:rFonts w:asciiTheme="minorHAnsi" w:hAnsiTheme="minorHAnsi"/>
        </w:rPr>
        <w:t xml:space="preserve">select </w:t>
      </w:r>
      <w:r w:rsidRPr="002F764E">
        <w:rPr>
          <w:rFonts w:asciiTheme="minorHAnsi" w:hAnsiTheme="minorHAnsi"/>
          <w:b/>
        </w:rPr>
        <w:t>Create</w:t>
      </w:r>
      <w:r w:rsidRPr="42CDC4DC">
        <w:rPr>
          <w:rFonts w:asciiTheme="minorHAnsi" w:hAnsiTheme="minorHAnsi"/>
        </w:rPr>
        <w:t>.</w:t>
      </w:r>
    </w:p>
    <w:p w14:paraId="1FD7A67A" w14:textId="0F77042A" w:rsidR="00297A91" w:rsidRDefault="00297A91" w:rsidP="00297A91">
      <w:pPr>
        <w:pStyle w:val="Heading1"/>
      </w:pPr>
      <w:r>
        <w:t>Ex</w:t>
      </w:r>
      <w:r w:rsidR="00337934">
        <w:t xml:space="preserve">ercise 4: </w:t>
      </w:r>
      <w:r w:rsidR="00D01012">
        <w:t>Add signing and encryption keys</w:t>
      </w:r>
    </w:p>
    <w:p w14:paraId="1EC46633" w14:textId="2FE92B88" w:rsidR="00082481" w:rsidRDefault="0039571A" w:rsidP="0065497D">
      <w:pPr>
        <w:pStyle w:val="Heading3"/>
      </w:pPr>
      <w:r>
        <w:t>Scenario</w:t>
      </w:r>
    </w:p>
    <w:p w14:paraId="4FA6662C" w14:textId="1A1E254E" w:rsidR="00C33DA9" w:rsidRDefault="00C33DA9" w:rsidP="00293FE0">
      <w:r>
        <w:t xml:space="preserve">In this exercise, you will </w:t>
      </w:r>
      <w:r w:rsidR="0039571A">
        <w:t xml:space="preserve">need to </w:t>
      </w:r>
      <w:r>
        <w:t>create the signing</w:t>
      </w:r>
      <w:r w:rsidR="002935F0">
        <w:t xml:space="preserve">, </w:t>
      </w:r>
      <w:r>
        <w:t>encryption</w:t>
      </w:r>
      <w:r w:rsidR="002935F0">
        <w:t xml:space="preserve"> </w:t>
      </w:r>
      <w:r>
        <w:t>key</w:t>
      </w:r>
      <w:r w:rsidR="004A5FAB">
        <w:t>s</w:t>
      </w:r>
      <w:r>
        <w:t xml:space="preserve"> that will be required </w:t>
      </w:r>
      <w:r w:rsidR="00E06B32">
        <w:t xml:space="preserve">for the Azure AD B2C custom policy </w:t>
      </w:r>
      <w:r w:rsidR="00B67107">
        <w:t>in</w:t>
      </w:r>
      <w:r w:rsidR="00E06B32">
        <w:t xml:space="preserve"> </w:t>
      </w:r>
      <w:r w:rsidR="002935F0">
        <w:t xml:space="preserve">the </w:t>
      </w:r>
      <w:r w:rsidR="00254BAF">
        <w:t>Technical Profiles</w:t>
      </w:r>
      <w:r w:rsidR="0029408C">
        <w:t xml:space="preserve"> that </w:t>
      </w:r>
      <w:r w:rsidR="00E230FD">
        <w:t>are</w:t>
      </w:r>
      <w:r w:rsidR="0029408C">
        <w:t xml:space="preserve"> used during sign in or sign-up</w:t>
      </w:r>
      <w:r w:rsidR="00E06B32">
        <w:t>.</w:t>
      </w:r>
      <w:r w:rsidR="00B67107">
        <w:t xml:space="preserve">  </w:t>
      </w:r>
    </w:p>
    <w:p w14:paraId="241508C8" w14:textId="17F38E72" w:rsidR="00B34875" w:rsidRPr="00C33DA9" w:rsidRDefault="007F5B96" w:rsidP="00293FE0">
      <w:pPr>
        <w:pStyle w:val="ListParagraph"/>
        <w:numPr>
          <w:ilvl w:val="0"/>
          <w:numId w:val="10"/>
        </w:numPr>
      </w:pPr>
      <w:r>
        <w:rPr>
          <w:rFonts w:asciiTheme="minorHAnsi" w:hAnsiTheme="minorHAnsi"/>
        </w:rPr>
        <w:t xml:space="preserve">Under </w:t>
      </w:r>
      <w:r w:rsidR="00431680">
        <w:rPr>
          <w:rFonts w:asciiTheme="minorHAnsi" w:hAnsiTheme="minorHAnsi"/>
        </w:rPr>
        <w:t xml:space="preserve">Azure AD B2C resource tab, </w:t>
      </w:r>
      <w:r w:rsidR="00004990">
        <w:t>S</w:t>
      </w:r>
      <w:r w:rsidR="00B34875">
        <w:t xml:space="preserve">elect </w:t>
      </w:r>
      <w:r w:rsidR="00B34875">
        <w:rPr>
          <w:b/>
        </w:rPr>
        <w:t>Identity Experience Framework – PREVIEW</w:t>
      </w:r>
    </w:p>
    <w:p w14:paraId="2C60A47E" w14:textId="6D18E6D0" w:rsidR="00082481" w:rsidRDefault="00C85AA0" w:rsidP="0065497D">
      <w:pPr>
        <w:pStyle w:val="Heading5"/>
      </w:pPr>
      <w:r>
        <w:t xml:space="preserve">Step 1: </w:t>
      </w:r>
      <w:r w:rsidR="00A250C9">
        <w:t>Create the signing Key</w:t>
      </w:r>
    </w:p>
    <w:p w14:paraId="4C88BADD"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bookmarkStart w:id="5" w:name="_Hlk536647367"/>
      <w:r w:rsidRPr="00FF6194">
        <w:rPr>
          <w:rFonts w:ascii="Cambria" w:eastAsia="Times New Roman" w:hAnsi="Cambria" w:cstheme="majorHAnsi"/>
          <w:color w:val="000000"/>
          <w:sz w:val="22"/>
          <w:szCs w:val="22"/>
        </w:rPr>
        <w:t xml:space="preserve">Select </w:t>
      </w:r>
      <w:r w:rsidRPr="00FF6194">
        <w:rPr>
          <w:rFonts w:ascii="Cambria" w:eastAsia="Times New Roman" w:hAnsi="Cambria" w:cstheme="majorHAnsi"/>
          <w:b/>
          <w:bCs/>
          <w:color w:val="000000"/>
          <w:sz w:val="22"/>
          <w:szCs w:val="22"/>
        </w:rPr>
        <w:t>Policy Keys</w:t>
      </w:r>
      <w:r w:rsidRPr="00FF6194">
        <w:rPr>
          <w:rFonts w:ascii="Cambria" w:eastAsia="Times New Roman" w:hAnsi="Cambria" w:cstheme="majorHAnsi"/>
          <w:color w:val="000000"/>
          <w:sz w:val="22"/>
          <w:szCs w:val="22"/>
        </w:rPr>
        <w:t xml:space="preserve"> and then select </w:t>
      </w:r>
      <w:r w:rsidRPr="00FF6194">
        <w:rPr>
          <w:rFonts w:ascii="Cambria" w:eastAsia="Times New Roman" w:hAnsi="Cambria" w:cstheme="majorHAnsi"/>
          <w:b/>
          <w:bCs/>
          <w:color w:val="000000"/>
          <w:sz w:val="22"/>
          <w:szCs w:val="22"/>
        </w:rPr>
        <w:t>Add</w:t>
      </w:r>
      <w:r w:rsidRPr="00FF6194">
        <w:rPr>
          <w:rFonts w:ascii="Cambria" w:eastAsia="Times New Roman" w:hAnsi="Cambria" w:cstheme="majorHAnsi"/>
          <w:color w:val="000000"/>
          <w:sz w:val="22"/>
          <w:szCs w:val="22"/>
        </w:rPr>
        <w:t>.</w:t>
      </w:r>
    </w:p>
    <w:p w14:paraId="34758CE6"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Pr="00FF6194">
        <w:rPr>
          <w:rFonts w:ascii="Cambria" w:eastAsia="Times New Roman" w:hAnsi="Cambria" w:cstheme="majorHAnsi"/>
          <w:color w:val="000000"/>
          <w:sz w:val="22"/>
          <w:szCs w:val="22"/>
          <w:bdr w:val="single" w:sz="6" w:space="2" w:color="auto" w:frame="1"/>
        </w:rPr>
        <w:t>Generate</w:t>
      </w:r>
      <w:r w:rsidRPr="00FF6194">
        <w:rPr>
          <w:rFonts w:ascii="Cambria" w:eastAsia="Times New Roman" w:hAnsi="Cambria" w:cstheme="majorHAnsi"/>
          <w:color w:val="000000"/>
          <w:sz w:val="22"/>
          <w:szCs w:val="22"/>
        </w:rPr>
        <w:t>.</w:t>
      </w:r>
    </w:p>
    <w:p w14:paraId="1CAB1A84" w14:textId="43C0B9C9"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Pr="00FF6194">
        <w:rPr>
          <w:rFonts w:ascii="Cambria" w:eastAsia="Times New Roman" w:hAnsi="Cambria" w:cstheme="majorHAnsi"/>
          <w:color w:val="000000"/>
          <w:sz w:val="22"/>
          <w:szCs w:val="22"/>
          <w:bdr w:val="single" w:sz="6" w:space="2" w:color="auto" w:frame="1"/>
        </w:rPr>
        <w:t>TokenSigningKeyContainer</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6B24EDF3"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type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RSA</w:t>
      </w:r>
      <w:r w:rsidRPr="00FF6194">
        <w:rPr>
          <w:rFonts w:ascii="Cambria" w:eastAsia="Times New Roman" w:hAnsi="Cambria" w:cstheme="majorHAnsi"/>
          <w:color w:val="000000"/>
          <w:sz w:val="22"/>
          <w:szCs w:val="22"/>
        </w:rPr>
        <w:t>.</w:t>
      </w:r>
    </w:p>
    <w:p w14:paraId="02C985BB"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81C138E" w14:textId="77777777" w:rsidR="00FF6194" w:rsidRPr="00FF6194" w:rsidRDefault="00FF6194" w:rsidP="00293FE0">
      <w:pPr>
        <w:numPr>
          <w:ilvl w:val="0"/>
          <w:numId w:val="11"/>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bookmarkEnd w:id="5"/>
    <w:p w14:paraId="7988EB18" w14:textId="2622BC79" w:rsidR="00C83CBD" w:rsidRPr="00CC4F7F" w:rsidRDefault="00C85AA0" w:rsidP="00293FE0">
      <w:pPr>
        <w:pStyle w:val="Heading5"/>
        <w:rPr>
          <w:i w:val="0"/>
        </w:rPr>
      </w:pPr>
      <w:r>
        <w:t xml:space="preserve">Step 2: </w:t>
      </w:r>
      <w:r w:rsidR="00C83CBD">
        <w:t>Create the encryption</w:t>
      </w:r>
      <w:r w:rsidR="00C65214">
        <w:t xml:space="preserve"> </w:t>
      </w:r>
      <w:r w:rsidR="00C83CBD">
        <w:t>Key</w:t>
      </w:r>
    </w:p>
    <w:p w14:paraId="5A3C06DB"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Select </w:t>
      </w:r>
      <w:r w:rsidRPr="001232E6">
        <w:rPr>
          <w:rFonts w:ascii="Cambria" w:eastAsia="Times New Roman" w:hAnsi="Cambria" w:cs="Segoe UI"/>
          <w:b/>
          <w:bCs/>
          <w:color w:val="000000"/>
          <w:sz w:val="22"/>
          <w:szCs w:val="22"/>
        </w:rPr>
        <w:t>Policy Keys</w:t>
      </w:r>
      <w:r w:rsidRPr="001232E6">
        <w:rPr>
          <w:rFonts w:ascii="Cambria" w:eastAsia="Times New Roman" w:hAnsi="Cambria" w:cs="Segoe UI"/>
          <w:color w:val="000000"/>
          <w:sz w:val="22"/>
          <w:szCs w:val="22"/>
        </w:rPr>
        <w:t xml:space="preserve"> and then select </w:t>
      </w:r>
      <w:r w:rsidRPr="001232E6">
        <w:rPr>
          <w:rFonts w:ascii="Cambria" w:eastAsia="Times New Roman" w:hAnsi="Cambria" w:cs="Segoe UI"/>
          <w:b/>
          <w:bCs/>
          <w:color w:val="000000"/>
          <w:sz w:val="22"/>
          <w:szCs w:val="22"/>
        </w:rPr>
        <w:t>Add</w:t>
      </w:r>
      <w:r w:rsidRPr="001232E6">
        <w:rPr>
          <w:rFonts w:ascii="Cambria" w:eastAsia="Times New Roman" w:hAnsi="Cambria" w:cs="Segoe UI"/>
          <w:color w:val="000000"/>
          <w:sz w:val="22"/>
          <w:szCs w:val="22"/>
        </w:rPr>
        <w:t>.</w:t>
      </w:r>
    </w:p>
    <w:p w14:paraId="4BDFF02D"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For </w:t>
      </w:r>
      <w:r w:rsidRPr="001232E6">
        <w:rPr>
          <w:rFonts w:ascii="Cambria" w:eastAsia="Times New Roman" w:hAnsi="Cambria" w:cs="Segoe UI"/>
          <w:b/>
          <w:bCs/>
          <w:color w:val="000000"/>
          <w:sz w:val="22"/>
          <w:szCs w:val="22"/>
        </w:rPr>
        <w:t>Options</w:t>
      </w:r>
      <w:r w:rsidRPr="001232E6">
        <w:rPr>
          <w:rFonts w:ascii="Cambria" w:eastAsia="Times New Roman" w:hAnsi="Cambria" w:cs="Segoe UI"/>
          <w:color w:val="000000"/>
          <w:sz w:val="22"/>
          <w:szCs w:val="22"/>
        </w:rPr>
        <w:t xml:space="preserve">, choose </w:t>
      </w:r>
      <w:r w:rsidRPr="001232E6">
        <w:rPr>
          <w:rFonts w:ascii="Cambria" w:eastAsia="Times New Roman" w:hAnsi="Cambria" w:cs="Courier New"/>
          <w:color w:val="000000"/>
          <w:sz w:val="22"/>
          <w:szCs w:val="22"/>
          <w:bdr w:val="single" w:sz="6" w:space="2" w:color="auto" w:frame="1"/>
        </w:rPr>
        <w:t>Generate</w:t>
      </w:r>
      <w:r w:rsidRPr="001232E6">
        <w:rPr>
          <w:rFonts w:ascii="Cambria" w:eastAsia="Times New Roman" w:hAnsi="Cambria" w:cs="Segoe UI"/>
          <w:color w:val="000000"/>
          <w:sz w:val="22"/>
          <w:szCs w:val="22"/>
        </w:rPr>
        <w:t>.</w:t>
      </w:r>
    </w:p>
    <w:p w14:paraId="690DC869" w14:textId="131C5408"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In </w:t>
      </w:r>
      <w:r w:rsidRPr="001232E6">
        <w:rPr>
          <w:rFonts w:ascii="Cambria" w:eastAsia="Times New Roman" w:hAnsi="Cambria" w:cs="Segoe UI"/>
          <w:b/>
          <w:bCs/>
          <w:color w:val="000000"/>
          <w:sz w:val="22"/>
          <w:szCs w:val="22"/>
        </w:rPr>
        <w:t>Name</w:t>
      </w:r>
      <w:r w:rsidRPr="001232E6">
        <w:rPr>
          <w:rFonts w:ascii="Cambria" w:eastAsia="Times New Roman" w:hAnsi="Cambria" w:cs="Segoe UI"/>
          <w:color w:val="000000"/>
          <w:sz w:val="22"/>
          <w:szCs w:val="22"/>
        </w:rPr>
        <w:t xml:space="preserve">, enter </w:t>
      </w:r>
      <w:r w:rsidRPr="001232E6">
        <w:rPr>
          <w:rFonts w:ascii="Cambria" w:eastAsia="Times New Roman" w:hAnsi="Cambria" w:cs="Courier New"/>
          <w:color w:val="000000"/>
          <w:sz w:val="22"/>
          <w:szCs w:val="22"/>
          <w:bdr w:val="single" w:sz="6" w:space="2" w:color="auto" w:frame="1"/>
        </w:rPr>
        <w:t>TokenEncryptionKeyContainer</w:t>
      </w:r>
      <w:r w:rsidRPr="001232E6">
        <w:rPr>
          <w:rFonts w:ascii="Cambria" w:eastAsia="Times New Roman" w:hAnsi="Cambria" w:cs="Segoe UI"/>
          <w:color w:val="000000"/>
          <w:sz w:val="22"/>
          <w:szCs w:val="22"/>
        </w:rPr>
        <w:t xml:space="preserve">. The </w:t>
      </w:r>
      <w:r w:rsidR="00E9515C" w:rsidRPr="00FF6194">
        <w:rPr>
          <w:rFonts w:ascii="Cambria" w:eastAsia="Times New Roman" w:hAnsi="Cambria" w:cstheme="majorHAnsi"/>
          <w:color w:val="000000"/>
          <w:sz w:val="22"/>
          <w:szCs w:val="22"/>
        </w:rPr>
        <w:t xml:space="preserve">prefix </w:t>
      </w:r>
      <w:r w:rsidR="00E9515C" w:rsidRPr="00FF6194">
        <w:rPr>
          <w:rFonts w:ascii="Cambria" w:eastAsia="Times New Roman" w:hAnsi="Cambria" w:cstheme="majorHAnsi"/>
          <w:color w:val="000000"/>
          <w:sz w:val="22"/>
          <w:szCs w:val="22"/>
          <w:bdr w:val="single" w:sz="6" w:space="2" w:color="auto" w:frame="1"/>
        </w:rPr>
        <w:t>B2C_1A_</w:t>
      </w:r>
      <w:r w:rsidR="00E9515C" w:rsidRPr="00FF6194">
        <w:rPr>
          <w:rFonts w:ascii="Cambria" w:eastAsia="Times New Roman" w:hAnsi="Cambria" w:cstheme="majorHAnsi"/>
          <w:color w:val="000000"/>
          <w:sz w:val="22"/>
          <w:szCs w:val="22"/>
        </w:rPr>
        <w:t xml:space="preserve"> </w:t>
      </w:r>
      <w:r w:rsidR="004717E2">
        <w:rPr>
          <w:rFonts w:ascii="Cambria" w:eastAsia="Times New Roman" w:hAnsi="Cambria" w:cs="Segoe UI"/>
          <w:color w:val="000000"/>
          <w:sz w:val="22"/>
          <w:szCs w:val="22"/>
        </w:rPr>
        <w:t>will</w:t>
      </w:r>
      <w:r w:rsidRPr="001232E6">
        <w:rPr>
          <w:rFonts w:ascii="Cambria" w:eastAsia="Times New Roman" w:hAnsi="Cambria" w:cs="Segoe UI"/>
          <w:color w:val="000000"/>
          <w:sz w:val="22"/>
          <w:szCs w:val="22"/>
        </w:rPr>
        <w:t xml:space="preserve"> be added automatically.</w:t>
      </w:r>
    </w:p>
    <w:p w14:paraId="50CE4AB8"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For </w:t>
      </w:r>
      <w:r w:rsidRPr="001232E6">
        <w:rPr>
          <w:rFonts w:ascii="Cambria" w:eastAsia="Times New Roman" w:hAnsi="Cambria" w:cs="Segoe UI"/>
          <w:b/>
          <w:bCs/>
          <w:color w:val="000000"/>
          <w:sz w:val="22"/>
          <w:szCs w:val="22"/>
        </w:rPr>
        <w:t>Key type</w:t>
      </w:r>
      <w:r w:rsidRPr="001232E6">
        <w:rPr>
          <w:rFonts w:ascii="Cambria" w:eastAsia="Times New Roman" w:hAnsi="Cambria" w:cs="Segoe UI"/>
          <w:color w:val="000000"/>
          <w:sz w:val="22"/>
          <w:szCs w:val="22"/>
        </w:rPr>
        <w:t xml:space="preserve">, select </w:t>
      </w:r>
      <w:r w:rsidRPr="001232E6">
        <w:rPr>
          <w:rFonts w:ascii="Cambria" w:eastAsia="Times New Roman" w:hAnsi="Cambria" w:cs="Segoe UI"/>
          <w:b/>
          <w:bCs/>
          <w:color w:val="000000"/>
          <w:sz w:val="22"/>
          <w:szCs w:val="22"/>
        </w:rPr>
        <w:t>RSA</w:t>
      </w:r>
      <w:r w:rsidRPr="001232E6">
        <w:rPr>
          <w:rFonts w:ascii="Cambria" w:eastAsia="Times New Roman" w:hAnsi="Cambria" w:cs="Segoe UI"/>
          <w:color w:val="000000"/>
          <w:sz w:val="22"/>
          <w:szCs w:val="22"/>
        </w:rPr>
        <w:t>.</w:t>
      </w:r>
    </w:p>
    <w:p w14:paraId="1515683C"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For </w:t>
      </w:r>
      <w:r w:rsidRPr="001232E6">
        <w:rPr>
          <w:rFonts w:ascii="Cambria" w:eastAsia="Times New Roman" w:hAnsi="Cambria" w:cs="Segoe UI"/>
          <w:b/>
          <w:bCs/>
          <w:color w:val="000000"/>
          <w:sz w:val="22"/>
          <w:szCs w:val="22"/>
        </w:rPr>
        <w:t>Key usage</w:t>
      </w:r>
      <w:r w:rsidRPr="001232E6">
        <w:rPr>
          <w:rFonts w:ascii="Cambria" w:eastAsia="Times New Roman" w:hAnsi="Cambria" w:cs="Segoe UI"/>
          <w:color w:val="000000"/>
          <w:sz w:val="22"/>
          <w:szCs w:val="22"/>
        </w:rPr>
        <w:t xml:space="preserve">, select </w:t>
      </w:r>
      <w:r w:rsidRPr="001232E6">
        <w:rPr>
          <w:rFonts w:ascii="Cambria" w:eastAsia="Times New Roman" w:hAnsi="Cambria" w:cs="Segoe UI"/>
          <w:b/>
          <w:bCs/>
          <w:color w:val="000000"/>
          <w:sz w:val="22"/>
          <w:szCs w:val="22"/>
        </w:rPr>
        <w:t>Encryption</w:t>
      </w:r>
      <w:r w:rsidRPr="001232E6">
        <w:rPr>
          <w:rFonts w:ascii="Cambria" w:eastAsia="Times New Roman" w:hAnsi="Cambria" w:cs="Segoe UI"/>
          <w:color w:val="000000"/>
          <w:sz w:val="22"/>
          <w:szCs w:val="22"/>
        </w:rPr>
        <w:t>.</w:t>
      </w:r>
    </w:p>
    <w:p w14:paraId="714C9525" w14:textId="77777777" w:rsidR="001232E6" w:rsidRPr="001232E6" w:rsidRDefault="001232E6" w:rsidP="00293FE0">
      <w:pPr>
        <w:numPr>
          <w:ilvl w:val="0"/>
          <w:numId w:val="19"/>
        </w:numPr>
        <w:spacing w:before="100" w:beforeAutospacing="1" w:after="100" w:afterAutospacing="1" w:line="240" w:lineRule="auto"/>
        <w:ind w:left="570"/>
        <w:rPr>
          <w:rFonts w:ascii="Cambria" w:eastAsia="Times New Roman" w:hAnsi="Cambria" w:cs="Segoe UI"/>
          <w:color w:val="000000"/>
          <w:sz w:val="22"/>
          <w:szCs w:val="22"/>
        </w:rPr>
      </w:pPr>
      <w:r w:rsidRPr="001232E6">
        <w:rPr>
          <w:rFonts w:ascii="Cambria" w:eastAsia="Times New Roman" w:hAnsi="Cambria" w:cs="Segoe UI"/>
          <w:color w:val="000000"/>
          <w:sz w:val="22"/>
          <w:szCs w:val="22"/>
        </w:rPr>
        <w:t xml:space="preserve">Click </w:t>
      </w:r>
      <w:r w:rsidRPr="001232E6">
        <w:rPr>
          <w:rFonts w:ascii="Cambria" w:eastAsia="Times New Roman" w:hAnsi="Cambria" w:cs="Segoe UI"/>
          <w:b/>
          <w:bCs/>
          <w:color w:val="000000"/>
          <w:sz w:val="22"/>
          <w:szCs w:val="22"/>
        </w:rPr>
        <w:t>Create</w:t>
      </w:r>
      <w:r w:rsidRPr="001232E6">
        <w:rPr>
          <w:rFonts w:ascii="Cambria" w:eastAsia="Times New Roman" w:hAnsi="Cambria" w:cs="Segoe UI"/>
          <w:color w:val="000000"/>
          <w:sz w:val="22"/>
          <w:szCs w:val="22"/>
        </w:rPr>
        <w:t>.</w:t>
      </w:r>
    </w:p>
    <w:p w14:paraId="345A71E2" w14:textId="6C4BB9E2" w:rsidR="000B4F94" w:rsidRDefault="000B4F94">
      <w:pPr>
        <w:pStyle w:val="Heading1"/>
      </w:pPr>
      <w:r>
        <w:t>Exercise 5: Register applications</w:t>
      </w:r>
    </w:p>
    <w:p w14:paraId="3027133B" w14:textId="3449C30E" w:rsidR="000B4F94" w:rsidRDefault="00725F53" w:rsidP="0065497D">
      <w:pPr>
        <w:pStyle w:val="Heading3"/>
      </w:pPr>
      <w:r>
        <w:t>Scenario</w:t>
      </w:r>
    </w:p>
    <w:p w14:paraId="0CCCC0DD" w14:textId="2FE46280" w:rsidR="00725F53" w:rsidRPr="00725F53" w:rsidRDefault="00725F53" w:rsidP="00725F53">
      <w:r w:rsidRPr="00725F53">
        <w:t xml:space="preserve">Azure AD B2C requires you to register two applications </w:t>
      </w:r>
      <w:r w:rsidR="0066472D">
        <w:t>within Azure AD (not B2C)</w:t>
      </w:r>
      <w:r w:rsidRPr="00725F53">
        <w:t xml:space="preserve"> that are used to sign up and sign in users: </w:t>
      </w:r>
      <w:r w:rsidRPr="00725F53">
        <w:rPr>
          <w:b/>
        </w:rPr>
        <w:t>IdentityExperienceFramework</w:t>
      </w:r>
      <w:r w:rsidRPr="00725F53">
        <w:t xml:space="preserve"> (a web app), and </w:t>
      </w:r>
      <w:r w:rsidRPr="00725F53">
        <w:rPr>
          <w:b/>
        </w:rPr>
        <w:t>ProxyIdentityExperienceFramework</w:t>
      </w:r>
      <w:r w:rsidRPr="00725F53">
        <w:t xml:space="preserve"> (a native app) with delegated permission from the </w:t>
      </w:r>
      <w:r w:rsidRPr="00725F53">
        <w:rPr>
          <w:b/>
        </w:rPr>
        <w:t>IdentityExperienceFramework</w:t>
      </w:r>
      <w:r w:rsidRPr="00725F53">
        <w:t xml:space="preserve"> app. Local accounts exist only in your tenant. Your users sign up with a unique email address/password combination to access your tenant-registered applications.</w:t>
      </w:r>
    </w:p>
    <w:p w14:paraId="3385ECE0" w14:textId="0298AD45" w:rsidR="0090055E" w:rsidRDefault="00C85AA0" w:rsidP="0065497D">
      <w:pPr>
        <w:pStyle w:val="Heading5"/>
      </w:pPr>
      <w:r>
        <w:t xml:space="preserve">Step 1: </w:t>
      </w:r>
      <w:r w:rsidR="0067174C" w:rsidRPr="0067174C">
        <w:t>Register the IdentityExperienceFramework application</w:t>
      </w:r>
    </w:p>
    <w:p w14:paraId="220071C2"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Choose </w:t>
      </w:r>
      <w:r w:rsidRPr="00F62128">
        <w:rPr>
          <w:rFonts w:ascii="Cambria" w:eastAsia="Times New Roman" w:hAnsi="Cambria" w:cs="Segoe UI"/>
          <w:b/>
          <w:bCs/>
          <w:color w:val="000000"/>
          <w:sz w:val="22"/>
          <w:szCs w:val="22"/>
        </w:rPr>
        <w:t>All services</w:t>
      </w:r>
      <w:r w:rsidRPr="00F62128">
        <w:rPr>
          <w:rFonts w:ascii="Cambria" w:eastAsia="Times New Roman" w:hAnsi="Cambria" w:cs="Segoe UI"/>
          <w:color w:val="000000"/>
          <w:sz w:val="22"/>
          <w:szCs w:val="22"/>
        </w:rPr>
        <w:t xml:space="preserve"> in the top-left corner of the Azure portal, search for and select </w:t>
      </w:r>
      <w:r w:rsidRPr="00F62128">
        <w:rPr>
          <w:rFonts w:ascii="Cambria" w:eastAsia="Times New Roman" w:hAnsi="Cambria" w:cs="Segoe UI"/>
          <w:b/>
          <w:bCs/>
          <w:color w:val="000000"/>
          <w:sz w:val="22"/>
          <w:szCs w:val="22"/>
        </w:rPr>
        <w:t>Azure Active Directory</w:t>
      </w:r>
      <w:r w:rsidRPr="00F62128">
        <w:rPr>
          <w:rFonts w:ascii="Cambria" w:eastAsia="Times New Roman" w:hAnsi="Cambria" w:cs="Segoe UI"/>
          <w:color w:val="000000"/>
          <w:sz w:val="22"/>
          <w:szCs w:val="22"/>
        </w:rPr>
        <w:t xml:space="preserve">, and then select </w:t>
      </w:r>
      <w:r w:rsidRPr="00F62128">
        <w:rPr>
          <w:rFonts w:ascii="Cambria" w:eastAsia="Times New Roman" w:hAnsi="Cambria" w:cs="Segoe UI"/>
          <w:b/>
          <w:bCs/>
          <w:color w:val="000000"/>
          <w:sz w:val="22"/>
          <w:szCs w:val="22"/>
        </w:rPr>
        <w:t>App registrations</w:t>
      </w:r>
      <w:r w:rsidRPr="00F62128">
        <w:rPr>
          <w:rFonts w:ascii="Cambria" w:eastAsia="Times New Roman" w:hAnsi="Cambria" w:cs="Segoe UI"/>
          <w:color w:val="000000"/>
          <w:sz w:val="22"/>
          <w:szCs w:val="22"/>
        </w:rPr>
        <w:t>.</w:t>
      </w:r>
    </w:p>
    <w:p w14:paraId="0618EA69"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New application registration</w:t>
      </w:r>
      <w:r w:rsidRPr="00F62128">
        <w:rPr>
          <w:rFonts w:ascii="Cambria" w:eastAsia="Times New Roman" w:hAnsi="Cambria" w:cs="Segoe UI"/>
          <w:color w:val="000000"/>
          <w:sz w:val="22"/>
          <w:szCs w:val="22"/>
        </w:rPr>
        <w:t>.</w:t>
      </w:r>
    </w:p>
    <w:p w14:paraId="04E563D6"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IdentityExperienceFramework</w:t>
      </w:r>
      <w:r w:rsidRPr="00F62128">
        <w:rPr>
          <w:rFonts w:ascii="Cambria" w:eastAsia="Times New Roman" w:hAnsi="Cambria" w:cs="Segoe UI"/>
          <w:color w:val="000000"/>
          <w:sz w:val="22"/>
          <w:szCs w:val="22"/>
        </w:rPr>
        <w:t>.</w:t>
      </w:r>
    </w:p>
    <w:p w14:paraId="6F33CA3A"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Web app/API</w:t>
      </w:r>
      <w:r w:rsidRPr="00F62128">
        <w:rPr>
          <w:rFonts w:ascii="Cambria" w:eastAsia="Times New Roman" w:hAnsi="Cambria" w:cs="Segoe UI"/>
          <w:color w:val="000000"/>
          <w:sz w:val="22"/>
          <w:szCs w:val="22"/>
        </w:rPr>
        <w:t>.</w:t>
      </w:r>
    </w:p>
    <w:p w14:paraId="30E209D5" w14:textId="77777777"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Sign-on URL</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Pr="00F62128">
        <w:rPr>
          <w:rFonts w:ascii="Cambria" w:eastAsia="Times New Roman" w:hAnsi="Cambria" w:cs="Courier New"/>
          <w:color w:val="000000"/>
          <w:sz w:val="22"/>
          <w:szCs w:val="22"/>
          <w:bdr w:val="single" w:sz="6" w:space="2" w:color="auto" w:frame="1"/>
        </w:rPr>
        <w:t>your-tenant-name</w:t>
      </w:r>
      <w:r w:rsidRPr="00F62128">
        <w:rPr>
          <w:rFonts w:ascii="Cambria" w:eastAsia="Times New Roman" w:hAnsi="Cambria" w:cs="Segoe UI"/>
          <w:color w:val="000000"/>
          <w:sz w:val="22"/>
          <w:szCs w:val="22"/>
        </w:rPr>
        <w:t xml:space="preserve"> is your Azure AD B2C tenant domain name.</w:t>
      </w:r>
    </w:p>
    <w:p w14:paraId="6AA00678" w14:textId="769C7959"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18251E7C" w14:textId="489C7D63" w:rsidR="00F62128" w:rsidRPr="00F62128" w:rsidRDefault="00F62128" w:rsidP="00F62128">
      <w:pPr>
        <w:numPr>
          <w:ilvl w:val="0"/>
          <w:numId w:val="21"/>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save it </w:t>
      </w:r>
      <w:r w:rsidR="007C2A56">
        <w:rPr>
          <w:rFonts w:ascii="Cambria" w:eastAsia="Times New Roman" w:hAnsi="Cambria" w:cs="Segoe UI"/>
          <w:b/>
          <w:color w:val="FF0000"/>
          <w:sz w:val="22"/>
          <w:szCs w:val="22"/>
        </w:rPr>
        <w:t>in Notepad for later use</w:t>
      </w:r>
    </w:p>
    <w:p w14:paraId="35CC59E6" w14:textId="10581F3D" w:rsidR="0067174C" w:rsidRDefault="00C85AA0" w:rsidP="0065497D">
      <w:pPr>
        <w:pStyle w:val="Heading5"/>
      </w:pPr>
      <w:r>
        <w:t xml:space="preserve">Step 2: </w:t>
      </w:r>
      <w:r w:rsidR="009C1EF0" w:rsidRPr="009C1EF0">
        <w:t>Register the ProxyIdentityExperienceFramework application</w:t>
      </w:r>
    </w:p>
    <w:p w14:paraId="735F165F"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App registrations</w:t>
      </w:r>
      <w:r w:rsidRPr="00F62128">
        <w:rPr>
          <w:rFonts w:ascii="Cambria" w:eastAsia="Times New Roman" w:hAnsi="Cambria" w:cs="Segoe UI"/>
          <w:color w:val="000000"/>
          <w:sz w:val="22"/>
          <w:szCs w:val="22"/>
        </w:rPr>
        <w:t xml:space="preserve">, and then select </w:t>
      </w:r>
      <w:r w:rsidRPr="00F62128">
        <w:rPr>
          <w:rFonts w:ascii="Cambria" w:eastAsia="Times New Roman" w:hAnsi="Cambria" w:cs="Segoe UI"/>
          <w:b/>
          <w:bCs/>
          <w:color w:val="000000"/>
          <w:sz w:val="22"/>
          <w:szCs w:val="22"/>
        </w:rPr>
        <w:t>New application registration</w:t>
      </w:r>
      <w:r w:rsidRPr="00F62128">
        <w:rPr>
          <w:rFonts w:ascii="Cambria" w:eastAsia="Times New Roman" w:hAnsi="Cambria" w:cs="Segoe UI"/>
          <w:color w:val="000000"/>
          <w:sz w:val="22"/>
          <w:szCs w:val="22"/>
        </w:rPr>
        <w:t>.</w:t>
      </w:r>
    </w:p>
    <w:p w14:paraId="21EA1DCB"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Name</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ProxyIdentityExperienceFramework</w:t>
      </w:r>
      <w:r w:rsidRPr="00F62128">
        <w:rPr>
          <w:rFonts w:ascii="Cambria" w:eastAsia="Times New Roman" w:hAnsi="Cambria" w:cs="Segoe UI"/>
          <w:color w:val="000000"/>
          <w:sz w:val="22"/>
          <w:szCs w:val="22"/>
        </w:rPr>
        <w:t>.</w:t>
      </w:r>
    </w:p>
    <w:p w14:paraId="2D85C226"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Application type</w:t>
      </w:r>
      <w:r w:rsidRPr="00F62128">
        <w:rPr>
          <w:rFonts w:ascii="Cambria" w:eastAsia="Times New Roman" w:hAnsi="Cambria" w:cs="Segoe UI"/>
          <w:color w:val="000000"/>
          <w:sz w:val="22"/>
          <w:szCs w:val="22"/>
        </w:rPr>
        <w:t xml:space="preserve">, choose </w:t>
      </w:r>
      <w:r w:rsidRPr="00F62128">
        <w:rPr>
          <w:rFonts w:ascii="Cambria" w:eastAsia="Times New Roman" w:hAnsi="Cambria" w:cs="Segoe UI"/>
          <w:b/>
          <w:bCs/>
          <w:color w:val="000000"/>
          <w:sz w:val="22"/>
          <w:szCs w:val="22"/>
        </w:rPr>
        <w:t>Native</w:t>
      </w:r>
      <w:r w:rsidRPr="00F62128">
        <w:rPr>
          <w:rFonts w:ascii="Cambria" w:eastAsia="Times New Roman" w:hAnsi="Cambria" w:cs="Segoe UI"/>
          <w:color w:val="000000"/>
          <w:sz w:val="22"/>
          <w:szCs w:val="22"/>
        </w:rPr>
        <w:t>.</w:t>
      </w:r>
    </w:p>
    <w:p w14:paraId="7F75F7A1" w14:textId="6FAA660C"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For </w:t>
      </w:r>
      <w:r w:rsidRPr="00F62128">
        <w:rPr>
          <w:rFonts w:ascii="Cambria" w:eastAsia="Times New Roman" w:hAnsi="Cambria" w:cs="Segoe UI"/>
          <w:b/>
          <w:bCs/>
          <w:color w:val="000000"/>
          <w:sz w:val="22"/>
          <w:szCs w:val="22"/>
        </w:rPr>
        <w:t>Redirect URI</w:t>
      </w:r>
      <w:r w:rsidRPr="00F62128">
        <w:rPr>
          <w:rFonts w:ascii="Cambria" w:eastAsia="Times New Roman" w:hAnsi="Cambria" w:cs="Segoe UI"/>
          <w:color w:val="000000"/>
          <w:sz w:val="22"/>
          <w:szCs w:val="22"/>
        </w:rPr>
        <w:t xml:space="preserve">, enter </w:t>
      </w:r>
      <w:r w:rsidRPr="00F62128">
        <w:rPr>
          <w:rFonts w:ascii="Cambria" w:eastAsia="Times New Roman" w:hAnsi="Cambria" w:cs="Courier New"/>
          <w:color w:val="000000"/>
          <w:sz w:val="22"/>
          <w:szCs w:val="22"/>
          <w:bdr w:val="single" w:sz="6" w:space="2" w:color="auto" w:frame="1"/>
        </w:rPr>
        <w:t>https://your-tenant-name.b2clogin.com/your-tenant-name.onmicrosoft.com</w:t>
      </w:r>
      <w:r w:rsidRPr="00F62128">
        <w:rPr>
          <w:rFonts w:ascii="Cambria" w:eastAsia="Times New Roman" w:hAnsi="Cambria" w:cs="Segoe UI"/>
          <w:color w:val="000000"/>
          <w:sz w:val="22"/>
          <w:szCs w:val="22"/>
        </w:rPr>
        <w:t xml:space="preserve">, where </w:t>
      </w:r>
      <w:r w:rsidR="005E3B79" w:rsidRPr="00F62128">
        <w:rPr>
          <w:rFonts w:ascii="Cambria" w:eastAsia="Times New Roman" w:hAnsi="Cambria" w:cs="Courier New"/>
          <w:color w:val="000000"/>
          <w:sz w:val="22"/>
          <w:szCs w:val="22"/>
          <w:bdr w:val="single" w:sz="6" w:space="2" w:color="auto" w:frame="1"/>
        </w:rPr>
        <w:t>your-tenant-name</w:t>
      </w:r>
      <w:r w:rsidR="005E3B79" w:rsidRPr="00F62128" w:rsidDel="005E3B79">
        <w:rPr>
          <w:rFonts w:ascii="Cambria" w:eastAsia="Times New Roman" w:hAnsi="Cambria" w:cs="Courier New"/>
          <w:color w:val="000000"/>
          <w:sz w:val="22"/>
          <w:szCs w:val="22"/>
          <w:bdr w:val="single" w:sz="6" w:space="2" w:color="auto" w:frame="1"/>
        </w:rPr>
        <w:t xml:space="preserve"> </w:t>
      </w:r>
      <w:r w:rsidRPr="00F62128">
        <w:rPr>
          <w:rFonts w:ascii="Cambria" w:eastAsia="Times New Roman" w:hAnsi="Cambria" w:cs="Segoe UI"/>
          <w:color w:val="000000"/>
          <w:sz w:val="22"/>
          <w:szCs w:val="22"/>
        </w:rPr>
        <w:t>is your Azure AD B2C tenant.</w:t>
      </w:r>
    </w:p>
    <w:p w14:paraId="02307D80" w14:textId="77777777" w:rsidR="007C2A56"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Click </w:t>
      </w:r>
      <w:r w:rsidRPr="00F62128">
        <w:rPr>
          <w:rFonts w:ascii="Cambria" w:eastAsia="Times New Roman" w:hAnsi="Cambria" w:cs="Segoe UI"/>
          <w:b/>
          <w:bCs/>
          <w:color w:val="000000"/>
          <w:sz w:val="22"/>
          <w:szCs w:val="22"/>
        </w:rPr>
        <w:t>Create</w:t>
      </w:r>
      <w:r w:rsidRPr="00F62128">
        <w:rPr>
          <w:rFonts w:ascii="Cambria" w:eastAsia="Times New Roman" w:hAnsi="Cambria" w:cs="Segoe UI"/>
          <w:color w:val="000000"/>
          <w:sz w:val="22"/>
          <w:szCs w:val="22"/>
        </w:rPr>
        <w:t xml:space="preserve">. </w:t>
      </w:r>
    </w:p>
    <w:p w14:paraId="6BA9D4CB" w14:textId="6F99FD2A"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After it's created, </w:t>
      </w:r>
      <w:r w:rsidRPr="00067C05">
        <w:rPr>
          <w:rFonts w:ascii="Cambria" w:eastAsia="Times New Roman" w:hAnsi="Cambria" w:cs="Segoe UI"/>
          <w:b/>
          <w:color w:val="FF0000"/>
          <w:sz w:val="22"/>
          <w:szCs w:val="22"/>
        </w:rPr>
        <w:t xml:space="preserve">copy the application ID and </w:t>
      </w:r>
      <w:r w:rsidR="00067C05">
        <w:rPr>
          <w:rFonts w:ascii="Cambria" w:eastAsia="Times New Roman" w:hAnsi="Cambria" w:cs="Segoe UI"/>
          <w:b/>
          <w:color w:val="FF0000"/>
          <w:sz w:val="22"/>
          <w:szCs w:val="22"/>
        </w:rPr>
        <w:t xml:space="preserve">save it </w:t>
      </w:r>
      <w:r w:rsidR="002933A9">
        <w:rPr>
          <w:rFonts w:ascii="Cambria" w:eastAsia="Times New Roman" w:hAnsi="Cambria" w:cs="Segoe UI"/>
          <w:b/>
          <w:color w:val="FF0000"/>
          <w:sz w:val="22"/>
          <w:szCs w:val="22"/>
        </w:rPr>
        <w:t xml:space="preserve">in Notepad for later </w:t>
      </w:r>
      <w:r w:rsidR="007C2A56">
        <w:rPr>
          <w:rFonts w:ascii="Cambria" w:eastAsia="Times New Roman" w:hAnsi="Cambria" w:cs="Segoe UI"/>
          <w:b/>
          <w:color w:val="FF0000"/>
          <w:sz w:val="22"/>
          <w:szCs w:val="22"/>
        </w:rPr>
        <w:t>use</w:t>
      </w:r>
    </w:p>
    <w:p w14:paraId="6D5572F1"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On the Settings page, select </w:t>
      </w:r>
      <w:r w:rsidRPr="00F62128">
        <w:rPr>
          <w:rFonts w:ascii="Cambria" w:eastAsia="Times New Roman" w:hAnsi="Cambria" w:cs="Segoe UI"/>
          <w:b/>
          <w:bCs/>
          <w:color w:val="000000"/>
          <w:sz w:val="22"/>
          <w:szCs w:val="22"/>
        </w:rPr>
        <w:t>Required permissions</w:t>
      </w:r>
      <w:r w:rsidRPr="00F62128">
        <w:rPr>
          <w:rFonts w:ascii="Cambria" w:eastAsia="Times New Roman" w:hAnsi="Cambria" w:cs="Segoe UI"/>
          <w:color w:val="000000"/>
          <w:sz w:val="22"/>
          <w:szCs w:val="22"/>
        </w:rPr>
        <w:t xml:space="preserve">, and then select </w:t>
      </w:r>
      <w:r w:rsidRPr="00F62128">
        <w:rPr>
          <w:rFonts w:ascii="Cambria" w:eastAsia="Times New Roman" w:hAnsi="Cambria" w:cs="Segoe UI"/>
          <w:b/>
          <w:bCs/>
          <w:color w:val="000000"/>
          <w:sz w:val="22"/>
          <w:szCs w:val="22"/>
        </w:rPr>
        <w:t>Add</w:t>
      </w:r>
      <w:r w:rsidRPr="00F62128">
        <w:rPr>
          <w:rFonts w:ascii="Cambria" w:eastAsia="Times New Roman" w:hAnsi="Cambria" w:cs="Segoe UI"/>
          <w:color w:val="000000"/>
          <w:sz w:val="22"/>
          <w:szCs w:val="22"/>
        </w:rPr>
        <w:t>.</w:t>
      </w:r>
    </w:p>
    <w:p w14:paraId="022789DB"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Select an API</w:t>
      </w:r>
      <w:r w:rsidRPr="00F62128">
        <w:rPr>
          <w:rFonts w:ascii="Cambria" w:eastAsia="Times New Roman" w:hAnsi="Cambria" w:cs="Segoe UI"/>
          <w:color w:val="000000"/>
          <w:sz w:val="22"/>
          <w:szCs w:val="22"/>
        </w:rPr>
        <w:t>.</w:t>
      </w:r>
    </w:p>
    <w:p w14:paraId="41E0453D"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Search for and select </w:t>
      </w:r>
      <w:r w:rsidRPr="00F62128">
        <w:rPr>
          <w:rFonts w:ascii="Cambria" w:eastAsia="Times New Roman" w:hAnsi="Cambria" w:cs="Segoe UI"/>
          <w:b/>
          <w:bCs/>
          <w:color w:val="000000"/>
          <w:sz w:val="22"/>
          <w:szCs w:val="22"/>
        </w:rPr>
        <w:t>IdentityExperienceFramework</w:t>
      </w:r>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w:t>
      </w:r>
    </w:p>
    <w:p w14:paraId="53CD1538"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the check box next to </w:t>
      </w:r>
      <w:r w:rsidRPr="00F62128">
        <w:rPr>
          <w:rFonts w:ascii="Cambria" w:eastAsia="Times New Roman" w:hAnsi="Cambria" w:cs="Segoe UI"/>
          <w:b/>
          <w:bCs/>
          <w:color w:val="000000"/>
          <w:sz w:val="22"/>
          <w:szCs w:val="22"/>
        </w:rPr>
        <w:t>Access IdentityExperienceFramework</w:t>
      </w:r>
      <w:r w:rsidRPr="00F62128">
        <w:rPr>
          <w:rFonts w:ascii="Cambria" w:eastAsia="Times New Roman" w:hAnsi="Cambria" w:cs="Segoe UI"/>
          <w:color w:val="000000"/>
          <w:sz w:val="22"/>
          <w:szCs w:val="22"/>
        </w:rPr>
        <w:t xml:space="preserve">, click </w:t>
      </w:r>
      <w:r w:rsidRPr="00F62128">
        <w:rPr>
          <w:rFonts w:ascii="Cambria" w:eastAsia="Times New Roman" w:hAnsi="Cambria" w:cs="Segoe UI"/>
          <w:b/>
          <w:bCs/>
          <w:color w:val="000000"/>
          <w:sz w:val="22"/>
          <w:szCs w:val="22"/>
        </w:rPr>
        <w:t>Select</w:t>
      </w:r>
      <w:r w:rsidRPr="00F62128">
        <w:rPr>
          <w:rFonts w:ascii="Cambria" w:eastAsia="Times New Roman" w:hAnsi="Cambria" w:cs="Segoe UI"/>
          <w:color w:val="000000"/>
          <w:sz w:val="22"/>
          <w:szCs w:val="22"/>
        </w:rPr>
        <w:t xml:space="preserve">, and then click </w:t>
      </w:r>
      <w:r w:rsidRPr="00F62128">
        <w:rPr>
          <w:rFonts w:ascii="Cambria" w:eastAsia="Times New Roman" w:hAnsi="Cambria" w:cs="Segoe UI"/>
          <w:b/>
          <w:bCs/>
          <w:color w:val="000000"/>
          <w:sz w:val="22"/>
          <w:szCs w:val="22"/>
        </w:rPr>
        <w:t>Done</w:t>
      </w:r>
      <w:r w:rsidRPr="00F62128">
        <w:rPr>
          <w:rFonts w:ascii="Cambria" w:eastAsia="Times New Roman" w:hAnsi="Cambria" w:cs="Segoe UI"/>
          <w:color w:val="000000"/>
          <w:sz w:val="22"/>
          <w:szCs w:val="22"/>
        </w:rPr>
        <w:t>.</w:t>
      </w:r>
    </w:p>
    <w:p w14:paraId="7DB3F0F0" w14:textId="77777777" w:rsidR="00F62128" w:rsidRPr="00F62128" w:rsidRDefault="00F62128" w:rsidP="00F62128">
      <w:pPr>
        <w:numPr>
          <w:ilvl w:val="0"/>
          <w:numId w:val="22"/>
        </w:numPr>
        <w:spacing w:before="100" w:beforeAutospacing="1" w:after="100" w:afterAutospacing="1" w:line="240" w:lineRule="auto"/>
        <w:ind w:left="570"/>
        <w:rPr>
          <w:rFonts w:ascii="Cambria" w:eastAsia="Times New Roman" w:hAnsi="Cambria" w:cs="Segoe UI"/>
          <w:color w:val="000000"/>
          <w:sz w:val="22"/>
          <w:szCs w:val="22"/>
        </w:rPr>
      </w:pPr>
      <w:r w:rsidRPr="00F62128">
        <w:rPr>
          <w:rFonts w:ascii="Cambria" w:eastAsia="Times New Roman" w:hAnsi="Cambria" w:cs="Segoe UI"/>
          <w:color w:val="000000"/>
          <w:sz w:val="22"/>
          <w:szCs w:val="22"/>
        </w:rPr>
        <w:t xml:space="preserve">Select </w:t>
      </w:r>
      <w:r w:rsidRPr="00F62128">
        <w:rPr>
          <w:rFonts w:ascii="Cambria" w:eastAsia="Times New Roman" w:hAnsi="Cambria" w:cs="Segoe UI"/>
          <w:b/>
          <w:bCs/>
          <w:color w:val="000000"/>
          <w:sz w:val="22"/>
          <w:szCs w:val="22"/>
        </w:rPr>
        <w:t>Grant Permissions</w:t>
      </w:r>
      <w:r w:rsidRPr="00F62128">
        <w:rPr>
          <w:rFonts w:ascii="Cambria" w:eastAsia="Times New Roman" w:hAnsi="Cambria" w:cs="Segoe UI"/>
          <w:color w:val="000000"/>
          <w:sz w:val="22"/>
          <w:szCs w:val="22"/>
        </w:rPr>
        <w:t xml:space="preserve">, and then confirm by selecting </w:t>
      </w:r>
      <w:r w:rsidRPr="00F62128">
        <w:rPr>
          <w:rFonts w:ascii="Cambria" w:eastAsia="Times New Roman" w:hAnsi="Cambria" w:cs="Segoe UI"/>
          <w:b/>
          <w:bCs/>
          <w:color w:val="000000"/>
          <w:sz w:val="22"/>
          <w:szCs w:val="22"/>
        </w:rPr>
        <w:t>Yes</w:t>
      </w:r>
      <w:r w:rsidRPr="00F62128">
        <w:rPr>
          <w:rFonts w:ascii="Cambria" w:eastAsia="Times New Roman" w:hAnsi="Cambria" w:cs="Segoe UI"/>
          <w:color w:val="000000"/>
          <w:sz w:val="22"/>
          <w:szCs w:val="22"/>
        </w:rPr>
        <w:t>.</w:t>
      </w:r>
    </w:p>
    <w:p w14:paraId="2CC0C364" w14:textId="2CE14459" w:rsidR="000A66DA" w:rsidRDefault="00A81977">
      <w:pPr>
        <w:pStyle w:val="Heading1"/>
      </w:pPr>
      <w:r>
        <w:t>E</w:t>
      </w:r>
      <w:r w:rsidR="0028098A">
        <w:t>x</w:t>
      </w:r>
      <w:r>
        <w:t xml:space="preserve">ercise 6: </w:t>
      </w:r>
      <w:r w:rsidR="000A66DA">
        <w:t>Download starter pack and modify policies</w:t>
      </w:r>
    </w:p>
    <w:p w14:paraId="5EACAB1C" w14:textId="3BCD5EBD" w:rsidR="0038685C" w:rsidRDefault="0038685C" w:rsidP="0065497D">
      <w:pPr>
        <w:pStyle w:val="Heading3"/>
      </w:pPr>
      <w:r>
        <w:t>Scenario</w:t>
      </w:r>
    </w:p>
    <w:p w14:paraId="50B85C77" w14:textId="29BA643E" w:rsidR="005928C5" w:rsidRDefault="005928C5" w:rsidP="005928C5">
      <w:r>
        <w:t xml:space="preserve">In this scenario you will download the .zip file and extract the required files for the Azure AD custom policies. </w:t>
      </w:r>
      <w:r w:rsidR="00970A7C">
        <w:t>While not required, we recommend using</w:t>
      </w:r>
      <w:r w:rsidR="00501E27">
        <w:t xml:space="preserve"> an XML editor, try</w:t>
      </w:r>
      <w:r w:rsidR="00970A7C">
        <w:t xml:space="preserve"> </w:t>
      </w:r>
      <w:hyperlink r:id="rId12" w:history="1">
        <w:r w:rsidR="00970A7C" w:rsidRPr="00501E27">
          <w:rPr>
            <w:rStyle w:val="Hyperlink"/>
            <w:b/>
          </w:rPr>
          <w:t>Visual Studio Code</w:t>
        </w:r>
      </w:hyperlink>
      <w:r w:rsidR="00970A7C">
        <w:t xml:space="preserve"> </w:t>
      </w:r>
      <w:r w:rsidR="004D1C57">
        <w:t>to make it easier to read</w:t>
      </w:r>
      <w:r w:rsidR="002578F9">
        <w:t xml:space="preserve"> and navigate through the policies</w:t>
      </w:r>
      <w:r w:rsidR="004D1C57">
        <w:t>.</w:t>
      </w:r>
    </w:p>
    <w:p w14:paraId="43177558" w14:textId="5A5DBB06" w:rsidR="00075E7E" w:rsidRPr="005968D2" w:rsidRDefault="0026373E" w:rsidP="00075E7E">
      <w:pPr>
        <w:pStyle w:val="NormalWeb"/>
        <w:numPr>
          <w:ilvl w:val="0"/>
          <w:numId w:val="16"/>
        </w:numPr>
        <w:spacing w:after="0" w:afterAutospacing="0"/>
        <w:rPr>
          <w:rFonts w:ascii="Cambria" w:hAnsi="Cambria" w:cs="Segoe UI"/>
          <w:color w:val="000000"/>
          <w:sz w:val="22"/>
          <w:szCs w:val="22"/>
        </w:rPr>
      </w:pPr>
      <w:hyperlink r:id="rId13" w:history="1">
        <w:r w:rsidR="00075E7E" w:rsidRPr="005968D2">
          <w:rPr>
            <w:rStyle w:val="Hyperlink"/>
            <w:rFonts w:ascii="Cambria" w:eastAsiaTheme="majorEastAsia" w:hAnsi="Cambria" w:cs="Segoe UI"/>
            <w:sz w:val="22"/>
            <w:szCs w:val="22"/>
          </w:rPr>
          <w:t>Download the .zip file</w:t>
        </w:r>
      </w:hyperlink>
      <w:r w:rsidR="00075E7E" w:rsidRPr="005968D2">
        <w:rPr>
          <w:rFonts w:ascii="Cambria" w:hAnsi="Cambria" w:cs="Segoe UI"/>
          <w:color w:val="000000"/>
          <w:sz w:val="22"/>
          <w:szCs w:val="22"/>
        </w:rPr>
        <w:t xml:space="preserve"> </w:t>
      </w:r>
      <w:r w:rsidR="00914E93">
        <w:rPr>
          <w:rFonts w:ascii="Cambria" w:hAnsi="Cambria" w:cs="Segoe UI"/>
          <w:color w:val="000000"/>
          <w:sz w:val="22"/>
          <w:szCs w:val="22"/>
        </w:rPr>
        <w:t>and extract</w:t>
      </w:r>
      <w:r w:rsidR="00F008DA">
        <w:rPr>
          <w:rFonts w:ascii="Cambria" w:hAnsi="Cambria" w:cs="Segoe UI"/>
          <w:color w:val="000000"/>
          <w:sz w:val="22"/>
          <w:szCs w:val="22"/>
        </w:rPr>
        <w:t xml:space="preserve">, </w:t>
      </w:r>
      <w:r w:rsidR="00075E7E" w:rsidRPr="005968D2">
        <w:rPr>
          <w:rFonts w:ascii="Cambria" w:hAnsi="Cambria" w:cs="Segoe UI"/>
          <w:color w:val="000000"/>
          <w:sz w:val="22"/>
          <w:szCs w:val="22"/>
        </w:rPr>
        <w:t>or run:</w:t>
      </w:r>
    </w:p>
    <w:p w14:paraId="1ADCD7B6" w14:textId="77777777" w:rsidR="00075E7E" w:rsidRPr="005968D2" w:rsidRDefault="00075E7E" w:rsidP="00075E7E">
      <w:pPr>
        <w:pStyle w:val="HTMLPreformatted"/>
        <w:pBdr>
          <w:top w:val="single" w:sz="6" w:space="12" w:color="auto"/>
          <w:left w:val="single" w:sz="6" w:space="12" w:color="auto"/>
          <w:bottom w:val="single" w:sz="6" w:space="12" w:color="auto"/>
          <w:right w:val="single" w:sz="6" w:space="12" w:color="auto"/>
        </w:pBdr>
        <w:spacing w:line="285" w:lineRule="atLeast"/>
        <w:ind w:left="570"/>
        <w:rPr>
          <w:rStyle w:val="HTMLCode"/>
          <w:rFonts w:ascii="Cambria" w:eastAsiaTheme="majorEastAsia" w:hAnsi="Cambria"/>
          <w:color w:val="000000"/>
          <w:sz w:val="22"/>
          <w:szCs w:val="22"/>
          <w:bdr w:val="none" w:sz="0" w:space="0" w:color="auto" w:frame="1"/>
        </w:rPr>
      </w:pPr>
      <w:r w:rsidRPr="005968D2">
        <w:rPr>
          <w:rStyle w:val="HTMLCode"/>
          <w:rFonts w:ascii="Cambria" w:eastAsiaTheme="majorEastAsia" w:hAnsi="Cambria"/>
          <w:color w:val="000000"/>
          <w:sz w:val="22"/>
          <w:szCs w:val="22"/>
          <w:bdr w:val="none" w:sz="0" w:space="0" w:color="auto" w:frame="1"/>
        </w:rPr>
        <w:t>git clone https://github.com/Azure-Samples/active-directory-b2c-custom-policy-starterpack</w:t>
      </w:r>
    </w:p>
    <w:p w14:paraId="5FC9E182" w14:textId="7719BACA" w:rsidR="00B11E9A" w:rsidRDefault="00075E7E" w:rsidP="00BD6747">
      <w:pPr>
        <w:pStyle w:val="NormalWeb"/>
        <w:numPr>
          <w:ilvl w:val="0"/>
          <w:numId w:val="16"/>
        </w:numPr>
        <w:spacing w:after="0" w:afterAutospacing="0"/>
        <w:rPr>
          <w:rFonts w:ascii="Cambria" w:hAnsi="Cambria" w:cs="Segoe UI"/>
          <w:color w:val="000000"/>
          <w:sz w:val="22"/>
          <w:szCs w:val="22"/>
        </w:rPr>
      </w:pPr>
      <w:r w:rsidRPr="005968D2">
        <w:rPr>
          <w:rFonts w:ascii="Cambria" w:hAnsi="Cambria" w:cs="Segoe UI"/>
          <w:color w:val="000000"/>
          <w:sz w:val="22"/>
          <w:szCs w:val="22"/>
        </w:rPr>
        <w:t xml:space="preserve">In the </w:t>
      </w:r>
      <w:r w:rsidRPr="005968D2">
        <w:rPr>
          <w:rFonts w:ascii="Cambria" w:hAnsi="Cambria" w:cs="Segoe UI"/>
          <w:b/>
          <w:color w:val="000000"/>
          <w:sz w:val="22"/>
          <w:szCs w:val="22"/>
        </w:rPr>
        <w:t>SocialAndLocalAccounts</w:t>
      </w:r>
      <w:r w:rsidRPr="005968D2">
        <w:rPr>
          <w:rFonts w:ascii="Cambria" w:hAnsi="Cambria" w:cs="Segoe UI"/>
          <w:color w:val="000000"/>
          <w:sz w:val="22"/>
          <w:szCs w:val="22"/>
        </w:rPr>
        <w:t xml:space="preserve"> folder, edit all </w:t>
      </w:r>
      <w:r w:rsidR="00B47F80">
        <w:rPr>
          <w:rFonts w:ascii="Cambria" w:hAnsi="Cambria" w:cs="Segoe UI"/>
          <w:color w:val="000000"/>
          <w:sz w:val="22"/>
          <w:szCs w:val="22"/>
        </w:rPr>
        <w:t>five</w:t>
      </w:r>
      <w:r w:rsidRPr="005968D2">
        <w:rPr>
          <w:rFonts w:ascii="Cambria" w:hAnsi="Cambria" w:cs="Segoe UI"/>
          <w:color w:val="000000"/>
          <w:sz w:val="22"/>
          <w:szCs w:val="22"/>
        </w:rPr>
        <w:t xml:space="preserve"> files replacing </w:t>
      </w:r>
      <w:r w:rsidR="001B1316">
        <w:rPr>
          <w:rStyle w:val="HTMLCode"/>
          <w:rFonts w:ascii="Cambria" w:eastAsiaTheme="majorEastAsia" w:hAnsi="Cambria"/>
          <w:color w:val="000000"/>
          <w:sz w:val="22"/>
          <w:szCs w:val="22"/>
          <w:bdr w:val="single" w:sz="6" w:space="2" w:color="auto" w:frame="1"/>
        </w:rPr>
        <w:tab/>
      </w:r>
      <w:r w:rsidRPr="005968D2">
        <w:rPr>
          <w:rFonts w:ascii="Cambria" w:hAnsi="Cambria" w:cs="Segoe UI"/>
          <w:color w:val="000000"/>
          <w:sz w:val="22"/>
          <w:szCs w:val="22"/>
        </w:rPr>
        <w:t xml:space="preserve"> with the name for your tenant. For example, </w:t>
      </w:r>
      <w:r w:rsidRPr="005968D2">
        <w:rPr>
          <w:rStyle w:val="HTMLCode"/>
          <w:rFonts w:ascii="Cambria" w:eastAsiaTheme="majorEastAsia" w:hAnsi="Cambria"/>
          <w:color w:val="000000"/>
          <w:sz w:val="22"/>
          <w:szCs w:val="22"/>
          <w:bdr w:val="single" w:sz="6" w:space="2" w:color="auto" w:frame="1"/>
        </w:rPr>
        <w:t>contosoTenant.onmicrosoft.com</w:t>
      </w:r>
      <w:r w:rsidRPr="005968D2">
        <w:rPr>
          <w:rFonts w:ascii="Cambria" w:hAnsi="Cambria" w:cs="Segoe UI"/>
          <w:color w:val="000000"/>
          <w:sz w:val="22"/>
          <w:szCs w:val="22"/>
        </w:rPr>
        <w:t xml:space="preserve">. </w:t>
      </w:r>
    </w:p>
    <w:p w14:paraId="254C157E" w14:textId="6340E722" w:rsidR="00075E7E" w:rsidRPr="005968D2" w:rsidRDefault="005840E3" w:rsidP="00BD6747">
      <w:pPr>
        <w:pStyle w:val="NormalWeb"/>
        <w:spacing w:after="0" w:afterAutospacing="0"/>
        <w:ind w:left="720"/>
        <w:rPr>
          <w:rFonts w:ascii="Cambria" w:hAnsi="Cambria" w:cs="Segoe UI"/>
          <w:color w:val="000000"/>
          <w:sz w:val="22"/>
          <w:szCs w:val="22"/>
        </w:rPr>
      </w:pPr>
      <w:r>
        <w:rPr>
          <w:rFonts w:ascii="Cambria" w:hAnsi="Cambria" w:cs="Segoe UI"/>
          <w:color w:val="000000"/>
          <w:sz w:val="22"/>
          <w:szCs w:val="22"/>
        </w:rPr>
        <w:t xml:space="preserve">**Make sure you edit all files </w:t>
      </w:r>
      <w:r w:rsidR="00B47F80">
        <w:rPr>
          <w:rFonts w:ascii="Cambria" w:hAnsi="Cambria" w:cs="Segoe UI"/>
          <w:color w:val="000000"/>
          <w:sz w:val="22"/>
          <w:szCs w:val="22"/>
        </w:rPr>
        <w:t xml:space="preserve">below or </w:t>
      </w:r>
      <w:r>
        <w:rPr>
          <w:rFonts w:ascii="Cambria" w:hAnsi="Cambria" w:cs="Segoe UI"/>
          <w:color w:val="000000"/>
          <w:sz w:val="22"/>
          <w:szCs w:val="22"/>
        </w:rPr>
        <w:t>you will receive an error during upload</w:t>
      </w:r>
      <w:r w:rsidR="00B47F80">
        <w:rPr>
          <w:rFonts w:ascii="Cambria" w:hAnsi="Cambria" w:cs="Segoe UI"/>
          <w:color w:val="000000"/>
          <w:sz w:val="22"/>
          <w:szCs w:val="22"/>
        </w:rPr>
        <w:t>**</w:t>
      </w:r>
    </w:p>
    <w:p w14:paraId="52EAAAE0" w14:textId="41B725C4" w:rsidR="00075E7E" w:rsidRPr="00B555AF" w:rsidRDefault="00610BFA" w:rsidP="00610BFA">
      <w:pPr>
        <w:pStyle w:val="ListParagraph"/>
        <w:numPr>
          <w:ilvl w:val="1"/>
          <w:numId w:val="16"/>
        </w:numPr>
        <w:rPr>
          <w:i/>
        </w:rPr>
      </w:pPr>
      <w:r w:rsidRPr="00B555AF">
        <w:rPr>
          <w:i/>
        </w:rPr>
        <w:t>PasswordRese</w:t>
      </w:r>
      <w:r w:rsidR="001F5455" w:rsidRPr="00B555AF">
        <w:rPr>
          <w:i/>
        </w:rPr>
        <w:t>t.xml</w:t>
      </w:r>
    </w:p>
    <w:p w14:paraId="2A30B0B6" w14:textId="4EF81B8B" w:rsidR="001F5455" w:rsidRPr="00B555AF" w:rsidRDefault="001F5455" w:rsidP="00610BFA">
      <w:pPr>
        <w:pStyle w:val="ListParagraph"/>
        <w:numPr>
          <w:ilvl w:val="1"/>
          <w:numId w:val="16"/>
        </w:numPr>
        <w:rPr>
          <w:i/>
        </w:rPr>
      </w:pPr>
      <w:r w:rsidRPr="00B555AF">
        <w:rPr>
          <w:i/>
        </w:rPr>
        <w:t>ProfileEdit.xml</w:t>
      </w:r>
    </w:p>
    <w:p w14:paraId="1F4576BE" w14:textId="161B2397" w:rsidR="001F5455" w:rsidRPr="00B555AF" w:rsidRDefault="001F5455" w:rsidP="00610BFA">
      <w:pPr>
        <w:pStyle w:val="ListParagraph"/>
        <w:numPr>
          <w:ilvl w:val="1"/>
          <w:numId w:val="16"/>
        </w:numPr>
        <w:rPr>
          <w:i/>
        </w:rPr>
      </w:pPr>
      <w:r w:rsidRPr="00B555AF">
        <w:rPr>
          <w:i/>
        </w:rPr>
        <w:t>SignUpOrSignin.xml</w:t>
      </w:r>
    </w:p>
    <w:p w14:paraId="2A310351" w14:textId="19C32E63" w:rsidR="001F5455" w:rsidRPr="00B555AF" w:rsidRDefault="001F5455" w:rsidP="00610BFA">
      <w:pPr>
        <w:pStyle w:val="ListParagraph"/>
        <w:numPr>
          <w:ilvl w:val="1"/>
          <w:numId w:val="16"/>
        </w:numPr>
        <w:rPr>
          <w:i/>
        </w:rPr>
      </w:pPr>
      <w:r w:rsidRPr="00B555AF">
        <w:rPr>
          <w:i/>
        </w:rPr>
        <w:t>TrustFrameworkBase.xml</w:t>
      </w:r>
    </w:p>
    <w:p w14:paraId="40E5F081" w14:textId="62971365" w:rsidR="00432FF3" w:rsidRPr="00501E27" w:rsidRDefault="001F5455" w:rsidP="001F5455">
      <w:pPr>
        <w:pStyle w:val="ListParagraph"/>
        <w:numPr>
          <w:ilvl w:val="1"/>
          <w:numId w:val="16"/>
        </w:numPr>
        <w:rPr>
          <w:i/>
        </w:rPr>
      </w:pPr>
      <w:r w:rsidRPr="00B555AF">
        <w:rPr>
          <w:i/>
        </w:rPr>
        <w:t>TrustFrameworkExtension.xml</w:t>
      </w:r>
    </w:p>
    <w:p w14:paraId="5ED90C4E" w14:textId="77777777" w:rsidR="00B555AF" w:rsidRPr="00B555AF" w:rsidRDefault="00B555AF" w:rsidP="00B555AF">
      <w:pPr>
        <w:numPr>
          <w:ilvl w:val="0"/>
          <w:numId w:val="16"/>
        </w:numPr>
        <w:spacing w:before="100" w:beforeAutospacing="1" w:after="100" w:afterAutospacing="1" w:line="240" w:lineRule="auto"/>
        <w:rPr>
          <w:rFonts w:ascii="Cambria" w:eastAsia="Times New Roman" w:hAnsi="Cambria" w:cs="Segoe UI"/>
          <w:color w:val="000000"/>
          <w:sz w:val="22"/>
          <w:szCs w:val="22"/>
        </w:rPr>
      </w:pPr>
      <w:r w:rsidRPr="00B555AF">
        <w:rPr>
          <w:rFonts w:ascii="Cambria" w:eastAsia="Times New Roman" w:hAnsi="Cambria" w:cs="Segoe UI"/>
          <w:color w:val="000000"/>
          <w:sz w:val="22"/>
          <w:szCs w:val="22"/>
        </w:rPr>
        <w:t xml:space="preserve">Open the </w:t>
      </w:r>
      <w:r w:rsidRPr="00FC44F4">
        <w:rPr>
          <w:rFonts w:ascii="Cambria" w:eastAsia="Times New Roman" w:hAnsi="Cambria" w:cs="Segoe UI"/>
          <w:b/>
          <w:iCs/>
          <w:color w:val="000000"/>
          <w:sz w:val="22"/>
          <w:szCs w:val="22"/>
        </w:rPr>
        <w:t>TrustFrameworkExtensions.xml</w:t>
      </w:r>
      <w:r w:rsidRPr="00FC44F4">
        <w:rPr>
          <w:rFonts w:ascii="Cambria" w:eastAsia="Times New Roman" w:hAnsi="Cambria" w:cs="Segoe UI"/>
          <w:b/>
          <w:color w:val="000000"/>
          <w:sz w:val="22"/>
          <w:szCs w:val="22"/>
        </w:rPr>
        <w:t xml:space="preserve"> file</w:t>
      </w:r>
      <w:r w:rsidRPr="00B555AF">
        <w:rPr>
          <w:rFonts w:ascii="Cambria" w:eastAsia="Times New Roman" w:hAnsi="Cambria" w:cs="Segoe UI"/>
          <w:color w:val="000000"/>
          <w:sz w:val="22"/>
          <w:szCs w:val="22"/>
        </w:rPr>
        <w:t xml:space="preserve"> and find the element </w:t>
      </w:r>
      <w:r w:rsidRPr="00B555AF">
        <w:rPr>
          <w:rFonts w:ascii="Cambria" w:eastAsia="Times New Roman" w:hAnsi="Cambria" w:cs="Courier New"/>
          <w:color w:val="000000"/>
          <w:sz w:val="22"/>
          <w:szCs w:val="22"/>
          <w:bdr w:val="single" w:sz="6" w:space="2" w:color="auto" w:frame="1"/>
        </w:rPr>
        <w:t>&lt;TechnicalProfile Id="login-NonInteractive"&gt;</w:t>
      </w:r>
      <w:r w:rsidRPr="00B555AF">
        <w:rPr>
          <w:rFonts w:ascii="Cambria" w:eastAsia="Times New Roman" w:hAnsi="Cambria" w:cs="Segoe UI"/>
          <w:color w:val="000000"/>
          <w:sz w:val="22"/>
          <w:szCs w:val="22"/>
        </w:rPr>
        <w:t>.</w:t>
      </w:r>
    </w:p>
    <w:p w14:paraId="47B9F9F5" w14:textId="205D419A" w:rsidR="00B555AF" w:rsidRDefault="00B555AF" w:rsidP="00B555AF">
      <w:pPr>
        <w:numPr>
          <w:ilvl w:val="0"/>
          <w:numId w:val="16"/>
        </w:numPr>
        <w:spacing w:before="100" w:beforeAutospacing="1" w:after="0" w:line="240" w:lineRule="auto"/>
        <w:rPr>
          <w:rFonts w:ascii="Cambria" w:eastAsia="Times New Roman" w:hAnsi="Cambria" w:cs="Segoe UI"/>
          <w:color w:val="000000"/>
          <w:sz w:val="22"/>
          <w:szCs w:val="22"/>
        </w:rPr>
      </w:pPr>
      <w:r w:rsidRPr="00FC44F4">
        <w:rPr>
          <w:rFonts w:ascii="Cambria" w:eastAsia="Times New Roman" w:hAnsi="Cambria" w:cs="Segoe UI"/>
          <w:b/>
          <w:color w:val="000000"/>
          <w:sz w:val="22"/>
          <w:szCs w:val="22"/>
        </w:rPr>
        <w:t>Replace</w:t>
      </w:r>
      <w:r w:rsidRPr="00B555AF">
        <w:rPr>
          <w:rFonts w:ascii="Cambria" w:eastAsia="Times New Roman" w:hAnsi="Cambria" w:cs="Segoe UI"/>
          <w:color w:val="000000"/>
          <w:sz w:val="22"/>
          <w:szCs w:val="22"/>
        </w:rPr>
        <w:t xml:space="preserve"> both instances of </w:t>
      </w:r>
      <w:r w:rsidRPr="00B555AF">
        <w:rPr>
          <w:rFonts w:ascii="Cambria" w:eastAsia="Times New Roman" w:hAnsi="Cambria" w:cs="Courier New"/>
          <w:color w:val="000000"/>
          <w:sz w:val="22"/>
          <w:szCs w:val="22"/>
          <w:bdr w:val="single" w:sz="6" w:space="2" w:color="auto" w:frame="1"/>
        </w:rPr>
        <w:t>IdentityExperienceFrameworkAppId</w:t>
      </w:r>
      <w:r w:rsidRPr="00B555AF">
        <w:rPr>
          <w:rFonts w:ascii="Cambria" w:eastAsia="Times New Roman" w:hAnsi="Cambria" w:cs="Segoe UI"/>
          <w:color w:val="000000"/>
          <w:sz w:val="22"/>
          <w:szCs w:val="22"/>
        </w:rPr>
        <w:t xml:space="preserve"> </w:t>
      </w:r>
      <w:r w:rsidRPr="00FC44F4">
        <w:rPr>
          <w:rFonts w:ascii="Cambria" w:eastAsia="Times New Roman" w:hAnsi="Cambria" w:cs="Segoe UI"/>
          <w:b/>
          <w:color w:val="FF0000"/>
          <w:sz w:val="22"/>
          <w:szCs w:val="22"/>
        </w:rPr>
        <w:t>with the application ID</w:t>
      </w:r>
      <w:r w:rsidRPr="00FC44F4">
        <w:rPr>
          <w:rFonts w:ascii="Cambria" w:eastAsia="Times New Roman" w:hAnsi="Cambria" w:cs="Segoe UI"/>
          <w:color w:val="FF0000"/>
          <w:sz w:val="22"/>
          <w:szCs w:val="22"/>
        </w:rPr>
        <w:t xml:space="preserve"> </w:t>
      </w:r>
      <w:r w:rsidRPr="00B555AF">
        <w:rPr>
          <w:rFonts w:ascii="Cambria" w:eastAsia="Times New Roman" w:hAnsi="Cambria" w:cs="Segoe UI"/>
          <w:color w:val="000000"/>
          <w:sz w:val="22"/>
          <w:szCs w:val="22"/>
        </w:rPr>
        <w:t xml:space="preserve">of the Identity Experience Framework application that you created earlier. Replace both instances of </w:t>
      </w:r>
      <w:r w:rsidRPr="00B555AF">
        <w:rPr>
          <w:rFonts w:ascii="Cambria" w:eastAsia="Times New Roman" w:hAnsi="Cambria" w:cs="Courier New"/>
          <w:color w:val="000000"/>
          <w:sz w:val="22"/>
          <w:szCs w:val="22"/>
          <w:bdr w:val="single" w:sz="6" w:space="2" w:color="auto" w:frame="1"/>
        </w:rPr>
        <w:t>ProxyIdentityExperienceFrameworkAppId</w:t>
      </w:r>
      <w:r w:rsidRPr="00B555AF">
        <w:rPr>
          <w:rFonts w:ascii="Cambria" w:eastAsia="Times New Roman" w:hAnsi="Cambria" w:cs="Segoe UI"/>
          <w:color w:val="000000"/>
          <w:sz w:val="22"/>
          <w:szCs w:val="22"/>
        </w:rPr>
        <w:t xml:space="preserve"> </w:t>
      </w:r>
      <w:r w:rsidRPr="002516AA">
        <w:rPr>
          <w:rFonts w:ascii="Cambria" w:eastAsia="Times New Roman" w:hAnsi="Cambria" w:cs="Segoe UI"/>
          <w:b/>
          <w:color w:val="FF0000"/>
          <w:sz w:val="22"/>
          <w:szCs w:val="22"/>
        </w:rPr>
        <w:t>with the application ID</w:t>
      </w:r>
      <w:r w:rsidRPr="00B555AF">
        <w:rPr>
          <w:rFonts w:ascii="Cambria" w:eastAsia="Times New Roman" w:hAnsi="Cambria" w:cs="Segoe UI"/>
          <w:color w:val="000000"/>
          <w:sz w:val="22"/>
          <w:szCs w:val="22"/>
        </w:rPr>
        <w:t xml:space="preserve"> of the Proxy Identity Experience Framework application that you created earlier. The following example shows the </w:t>
      </w:r>
      <w:r w:rsidRPr="00B555AF">
        <w:rPr>
          <w:rFonts w:ascii="Cambria" w:eastAsia="Times New Roman" w:hAnsi="Cambria" w:cs="Segoe UI"/>
          <w:b/>
          <w:bCs/>
          <w:color w:val="000000"/>
          <w:sz w:val="22"/>
          <w:szCs w:val="22"/>
        </w:rPr>
        <w:t>login-NonInteractive</w:t>
      </w:r>
      <w:r w:rsidRPr="00B555AF">
        <w:rPr>
          <w:rFonts w:ascii="Cambria" w:eastAsia="Times New Roman" w:hAnsi="Cambria" w:cs="Segoe UI"/>
          <w:color w:val="000000"/>
          <w:sz w:val="22"/>
          <w:szCs w:val="22"/>
        </w:rPr>
        <w:t xml:space="preserve"> technical profile after the changes:</w:t>
      </w:r>
    </w:p>
    <w:p w14:paraId="3F9D128A" w14:textId="0AECE75D" w:rsidR="00433EFC" w:rsidRPr="00B555AF" w:rsidRDefault="00165B63" w:rsidP="00433EFC">
      <w:pPr>
        <w:spacing w:before="100" w:beforeAutospacing="1" w:after="0" w:line="240" w:lineRule="auto"/>
        <w:ind w:left="720"/>
        <w:rPr>
          <w:rFonts w:ascii="Cambria" w:eastAsia="Times New Roman" w:hAnsi="Cambria" w:cs="Segoe UI"/>
          <w:color w:val="000000"/>
          <w:sz w:val="22"/>
          <w:szCs w:val="22"/>
        </w:rPr>
      </w:pPr>
      <w:r>
        <w:rPr>
          <w:rFonts w:ascii="Cambria" w:eastAsia="Times New Roman" w:hAnsi="Cambria" w:cs="Segoe UI"/>
          <w:noProof/>
          <w:color w:val="000000"/>
          <w:sz w:val="22"/>
          <w:szCs w:val="22"/>
        </w:rPr>
        <w:drawing>
          <wp:inline distT="0" distB="0" distL="0" distR="0" wp14:anchorId="3D7486C5" wp14:editId="75733BBA">
            <wp:extent cx="5639289" cy="4351397"/>
            <wp:effectExtent l="0" t="0" r="0" b="0"/>
            <wp:docPr id="2" name="Picture 2" descr="Match the ApplicationID value from the Azure AD admin portal to the XML policy for both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noninteractive.png"/>
                    <pic:cNvPicPr/>
                  </pic:nvPicPr>
                  <pic:blipFill>
                    <a:blip r:embed="rId14">
                      <a:extLst>
                        <a:ext uri="{28A0092B-C50C-407E-A947-70E740481C1C}">
                          <a14:useLocalDpi xmlns:a14="http://schemas.microsoft.com/office/drawing/2010/main" val="0"/>
                        </a:ext>
                      </a:extLst>
                    </a:blip>
                    <a:stretch>
                      <a:fillRect/>
                    </a:stretch>
                  </pic:blipFill>
                  <pic:spPr>
                    <a:xfrm>
                      <a:off x="0" y="0"/>
                      <a:ext cx="5639289" cy="4351397"/>
                    </a:xfrm>
                    <a:prstGeom prst="rect">
                      <a:avLst/>
                    </a:prstGeom>
                  </pic:spPr>
                </pic:pic>
              </a:graphicData>
            </a:graphic>
          </wp:inline>
        </w:drawing>
      </w:r>
    </w:p>
    <w:p w14:paraId="31DBBD45" w14:textId="6DA69D98" w:rsidR="00BD6747" w:rsidRPr="00B555AF" w:rsidRDefault="2386901B" w:rsidP="2386901B">
      <w:pPr>
        <w:pStyle w:val="ListParagraph"/>
        <w:numPr>
          <w:ilvl w:val="0"/>
          <w:numId w:val="16"/>
        </w:numPr>
      </w:pPr>
      <w:r>
        <w:t>Save your extension file.</w:t>
      </w:r>
    </w:p>
    <w:p w14:paraId="03366579" w14:textId="77777777" w:rsidR="00D94F3C" w:rsidRDefault="00D94F3C" w:rsidP="00D94F3C">
      <w:pPr>
        <w:pStyle w:val="Heading1"/>
      </w:pPr>
      <w:r>
        <w:t>Exercise 7: Facebook - Set up sign-up and sign-in using Azure Active Directory B2C</w:t>
      </w:r>
    </w:p>
    <w:p w14:paraId="58DF7A5E" w14:textId="77777777" w:rsidR="00D94F3C" w:rsidRDefault="00D94F3C" w:rsidP="00D94F3C">
      <w:pPr>
        <w:pStyle w:val="Heading3"/>
      </w:pPr>
      <w:r>
        <w:t>Scenario</w:t>
      </w:r>
    </w:p>
    <w:p w14:paraId="106656D3" w14:textId="77777777" w:rsidR="00D94F3C" w:rsidRDefault="00D94F3C" w:rsidP="00D94F3C">
      <w:r>
        <w:t xml:space="preserve">To use a Facebook account as an identity provider in Azure Active Directory (Azure AD) B2C, you need to create an application in your tenant that represents it. If you don’t already have a Facebook account, you can get it at </w:t>
      </w:r>
      <w:hyperlink r:id="rId15">
        <w:r w:rsidRPr="2386901B">
          <w:rPr>
            <w:rStyle w:val="Hyperlink"/>
          </w:rPr>
          <w:t>https://www.facebook.com/</w:t>
        </w:r>
      </w:hyperlink>
      <w:r>
        <w:t>.</w:t>
      </w:r>
    </w:p>
    <w:p w14:paraId="411D8BA2" w14:textId="77777777" w:rsidR="00D94F3C" w:rsidRDefault="00E147A8" w:rsidP="00D94F3C">
      <w:pPr>
        <w:pStyle w:val="Heading4"/>
      </w:pPr>
      <w:r>
        <w:t xml:space="preserve">Step </w:t>
      </w:r>
      <w:r w:rsidR="00D94F3C">
        <w:t>1: Create a Facebook application</w:t>
      </w:r>
    </w:p>
    <w:p w14:paraId="25829B6C"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Sign in to </w:t>
      </w:r>
      <w:hyperlink r:id="rId16" w:history="1">
        <w:r>
          <w:rPr>
            <w:rStyle w:val="Hyperlink"/>
            <w:rFonts w:ascii="Segoe UI" w:hAnsi="Segoe UI" w:cs="Segoe UI"/>
          </w:rPr>
          <w:t>Facebook for developers</w:t>
        </w:r>
      </w:hyperlink>
      <w:r>
        <w:rPr>
          <w:rFonts w:ascii="Segoe UI" w:hAnsi="Segoe UI" w:cs="Segoe UI"/>
          <w:color w:val="000000"/>
        </w:rPr>
        <w:t xml:space="preserve"> with your Facebook account credentials.</w:t>
      </w:r>
    </w:p>
    <w:p w14:paraId="1E914259"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If you have not already done so, you need to register as a Facebook developer. To do this, select </w:t>
      </w:r>
      <w:r>
        <w:rPr>
          <w:rStyle w:val="Strong"/>
          <w:rFonts w:ascii="Segoe UI" w:hAnsi="Segoe UI" w:cs="Segoe UI"/>
          <w:color w:val="000000"/>
        </w:rPr>
        <w:t>Register</w:t>
      </w:r>
      <w:r>
        <w:rPr>
          <w:rFonts w:ascii="Segoe UI" w:hAnsi="Segoe UI" w:cs="Segoe UI"/>
          <w:color w:val="000000"/>
        </w:rPr>
        <w:t xml:space="preserve"> on the upper-right corner of the page, accept Facebook's policies, and complete the registration steps.</w:t>
      </w:r>
    </w:p>
    <w:p w14:paraId="45AB081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My Apps</w:t>
      </w:r>
      <w:r>
        <w:rPr>
          <w:rFonts w:ascii="Segoe UI" w:hAnsi="Segoe UI" w:cs="Segoe UI"/>
          <w:color w:val="000000"/>
        </w:rPr>
        <w:t xml:space="preserve"> and then click </w:t>
      </w:r>
      <w:r>
        <w:rPr>
          <w:rStyle w:val="Strong"/>
          <w:rFonts w:ascii="Segoe UI" w:hAnsi="Segoe UI" w:cs="Segoe UI"/>
          <w:color w:val="000000"/>
        </w:rPr>
        <w:t>Add a New App</w:t>
      </w:r>
      <w:r>
        <w:rPr>
          <w:rFonts w:ascii="Segoe UI" w:hAnsi="Segoe UI" w:cs="Segoe UI"/>
          <w:color w:val="000000"/>
        </w:rPr>
        <w:t xml:space="preserve">. </w:t>
      </w:r>
    </w:p>
    <w:p w14:paraId="4D61C680"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Enter a </w:t>
      </w:r>
      <w:r>
        <w:rPr>
          <w:rStyle w:val="Strong"/>
          <w:rFonts w:ascii="Segoe UI" w:hAnsi="Segoe UI" w:cs="Segoe UI"/>
          <w:color w:val="000000"/>
        </w:rPr>
        <w:t>Display Name</w:t>
      </w:r>
      <w:r>
        <w:rPr>
          <w:rFonts w:ascii="Segoe UI" w:hAnsi="Segoe UI" w:cs="Segoe UI"/>
          <w:color w:val="000000"/>
        </w:rPr>
        <w:t xml:space="preserve"> and a valid </w:t>
      </w:r>
      <w:r>
        <w:rPr>
          <w:rStyle w:val="Strong"/>
          <w:rFonts w:ascii="Segoe UI" w:hAnsi="Segoe UI" w:cs="Segoe UI"/>
          <w:color w:val="000000"/>
        </w:rPr>
        <w:t>Contact Email</w:t>
      </w:r>
      <w:r>
        <w:rPr>
          <w:rFonts w:ascii="Segoe UI" w:hAnsi="Segoe UI" w:cs="Segoe UI"/>
          <w:color w:val="000000"/>
        </w:rPr>
        <w:t>.</w:t>
      </w:r>
    </w:p>
    <w:p w14:paraId="3B08F12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Create App ID</w:t>
      </w:r>
      <w:r>
        <w:rPr>
          <w:rFonts w:ascii="Segoe UI" w:hAnsi="Segoe UI" w:cs="Segoe UI"/>
          <w:color w:val="000000"/>
        </w:rPr>
        <w:t>. This may require you to accept Facebook platform policies and complete an online security check.</w:t>
      </w:r>
    </w:p>
    <w:p w14:paraId="6118E233"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&gt; </w:t>
      </w:r>
      <w:r>
        <w:rPr>
          <w:rStyle w:val="Strong"/>
          <w:rFonts w:ascii="Segoe UI" w:hAnsi="Segoe UI" w:cs="Segoe UI"/>
          <w:color w:val="000000"/>
        </w:rPr>
        <w:t>Basic</w:t>
      </w:r>
      <w:r>
        <w:rPr>
          <w:rFonts w:ascii="Segoe UI" w:hAnsi="Segoe UI" w:cs="Segoe UI"/>
          <w:color w:val="000000"/>
        </w:rPr>
        <w:t>.</w:t>
      </w:r>
    </w:p>
    <w:p w14:paraId="12AAA7BB"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Choose a </w:t>
      </w:r>
      <w:r>
        <w:rPr>
          <w:rStyle w:val="Strong"/>
          <w:rFonts w:ascii="Segoe UI" w:hAnsi="Segoe UI" w:cs="Segoe UI"/>
          <w:color w:val="000000"/>
        </w:rPr>
        <w:t>Category</w:t>
      </w:r>
      <w:r>
        <w:rPr>
          <w:rFonts w:ascii="Segoe UI" w:hAnsi="Segoe UI" w:cs="Segoe UI"/>
          <w:color w:val="000000"/>
        </w:rPr>
        <w:t xml:space="preserve">, for example </w:t>
      </w:r>
      <w:r>
        <w:rPr>
          <w:rStyle w:val="HTMLCode"/>
          <w:rFonts w:eastAsiaTheme="majorEastAsia"/>
          <w:color w:val="000000"/>
          <w:bdr w:val="single" w:sz="6" w:space="2" w:color="auto" w:frame="1"/>
        </w:rPr>
        <w:t>Business and Pages</w:t>
      </w:r>
      <w:r>
        <w:rPr>
          <w:rFonts w:ascii="Segoe UI" w:hAnsi="Segoe UI" w:cs="Segoe UI"/>
          <w:color w:val="000000"/>
        </w:rPr>
        <w:t>. This value is required by Facebook, but not used for Azure AD B2C.</w:t>
      </w:r>
    </w:p>
    <w:p w14:paraId="37F1654F"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bottom of the page, select </w:t>
      </w:r>
      <w:r>
        <w:rPr>
          <w:rStyle w:val="Strong"/>
          <w:rFonts w:ascii="Segoe UI" w:hAnsi="Segoe UI" w:cs="Segoe UI"/>
          <w:color w:val="000000"/>
        </w:rPr>
        <w:t>Add Platform</w:t>
      </w:r>
      <w:r>
        <w:rPr>
          <w:rFonts w:ascii="Segoe UI" w:hAnsi="Segoe UI" w:cs="Segoe UI"/>
          <w:color w:val="000000"/>
        </w:rPr>
        <w:t xml:space="preserve">, and then select </w:t>
      </w:r>
      <w:r>
        <w:rPr>
          <w:rStyle w:val="Strong"/>
          <w:rFonts w:ascii="Segoe UI" w:hAnsi="Segoe UI" w:cs="Segoe UI"/>
          <w:color w:val="000000"/>
        </w:rPr>
        <w:t>Website</w:t>
      </w:r>
      <w:r>
        <w:rPr>
          <w:rFonts w:ascii="Segoe UI" w:hAnsi="Segoe UI" w:cs="Segoe UI"/>
          <w:color w:val="000000"/>
        </w:rPr>
        <w:t>.</w:t>
      </w:r>
    </w:p>
    <w:p w14:paraId="42C86044"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Site URL</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w:t>
      </w:r>
      <w:r>
        <w:rPr>
          <w:rFonts w:ascii="Segoe UI" w:hAnsi="Segoe UI" w:cs="Segoe UI"/>
          <w:color w:val="000000"/>
        </w:rPr>
        <w:t xml:space="preserve"> replacing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Enter a URL for the </w:t>
      </w:r>
      <w:r>
        <w:rPr>
          <w:rStyle w:val="Strong"/>
          <w:rFonts w:ascii="Segoe UI" w:hAnsi="Segoe UI" w:cs="Segoe UI"/>
          <w:color w:val="000000"/>
        </w:rPr>
        <w:t>Privacy Policy URL</w:t>
      </w:r>
      <w:r>
        <w:rPr>
          <w:rFonts w:ascii="Segoe UI" w:hAnsi="Segoe UI" w:cs="Segoe UI"/>
          <w:color w:val="000000"/>
        </w:rPr>
        <w:t xml:space="preserve">, for example </w:t>
      </w:r>
      <w:r>
        <w:rPr>
          <w:rStyle w:val="HTMLCode"/>
          <w:rFonts w:eastAsiaTheme="majorEastAsia"/>
          <w:color w:val="000000"/>
          <w:bdr w:val="single" w:sz="6" w:space="2" w:color="auto" w:frame="1"/>
        </w:rPr>
        <w:t>http://www.contoso.com</w:t>
      </w:r>
      <w:r>
        <w:rPr>
          <w:rFonts w:ascii="Segoe UI" w:hAnsi="Segoe UI" w:cs="Segoe UI"/>
          <w:color w:val="000000"/>
        </w:rPr>
        <w:t>. The policy URL is a page you maintain to provide privacy information for your application.</w:t>
      </w:r>
    </w:p>
    <w:p w14:paraId="1C21DF01"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Save Changes</w:t>
      </w:r>
      <w:r>
        <w:rPr>
          <w:rFonts w:ascii="Segoe UI" w:hAnsi="Segoe UI" w:cs="Segoe UI"/>
          <w:color w:val="000000"/>
        </w:rPr>
        <w:t>.</w:t>
      </w:r>
    </w:p>
    <w:p w14:paraId="5A74FC15"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At the top of the page, copy the value of </w:t>
      </w:r>
      <w:r>
        <w:rPr>
          <w:rStyle w:val="Strong"/>
          <w:rFonts w:ascii="Segoe UI" w:hAnsi="Segoe UI" w:cs="Segoe UI"/>
          <w:color w:val="000000"/>
        </w:rPr>
        <w:t>App ID</w:t>
      </w:r>
      <w:r>
        <w:rPr>
          <w:rFonts w:ascii="Segoe UI" w:hAnsi="Segoe UI" w:cs="Segoe UI"/>
          <w:color w:val="000000"/>
        </w:rPr>
        <w:t xml:space="preserve">. </w:t>
      </w:r>
    </w:p>
    <w:p w14:paraId="54F79FD9" w14:textId="76A5B1BC"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Show</w:t>
      </w:r>
      <w:r>
        <w:rPr>
          <w:rFonts w:ascii="Segoe UI" w:hAnsi="Segoe UI" w:cs="Segoe UI"/>
          <w:color w:val="000000"/>
        </w:rPr>
        <w:t xml:space="preserve"> and </w:t>
      </w:r>
      <w:r w:rsidRPr="0026373E">
        <w:rPr>
          <w:rFonts w:ascii="Segoe UI" w:hAnsi="Segoe UI" w:cs="Segoe UI"/>
          <w:b/>
          <w:color w:val="FF0000"/>
        </w:rPr>
        <w:t>copy</w:t>
      </w:r>
      <w:r w:rsidRPr="0026373E">
        <w:rPr>
          <w:rFonts w:ascii="Segoe UI" w:hAnsi="Segoe UI" w:cs="Segoe UI"/>
          <w:color w:val="FF0000"/>
        </w:rPr>
        <w:t xml:space="preserve"> </w:t>
      </w:r>
      <w:r>
        <w:rPr>
          <w:rFonts w:ascii="Segoe UI" w:hAnsi="Segoe UI" w:cs="Segoe UI"/>
          <w:color w:val="000000"/>
        </w:rPr>
        <w:t xml:space="preserve">the value of </w:t>
      </w:r>
      <w:r>
        <w:rPr>
          <w:rStyle w:val="Strong"/>
          <w:rFonts w:ascii="Segoe UI" w:hAnsi="Segoe UI" w:cs="Segoe UI"/>
          <w:color w:val="000000"/>
        </w:rPr>
        <w:t>App Secret</w:t>
      </w:r>
      <w:r>
        <w:rPr>
          <w:rFonts w:ascii="Segoe UI" w:hAnsi="Segoe UI" w:cs="Segoe UI"/>
          <w:color w:val="000000"/>
        </w:rPr>
        <w:t xml:space="preserve">. You use both of them to configure Facebook as an identity provider in your tenant. </w:t>
      </w:r>
      <w:r w:rsidRPr="0026373E">
        <w:rPr>
          <w:rStyle w:val="Strong"/>
          <w:rFonts w:ascii="Segoe UI" w:hAnsi="Segoe UI" w:cs="Segoe UI"/>
          <w:i/>
          <w:color w:val="000000"/>
        </w:rPr>
        <w:t>App Secret</w:t>
      </w:r>
      <w:r w:rsidRPr="0026373E">
        <w:rPr>
          <w:rFonts w:ascii="Segoe UI" w:hAnsi="Segoe UI" w:cs="Segoe UI"/>
          <w:i/>
          <w:color w:val="000000"/>
        </w:rPr>
        <w:t xml:space="preserve"> is an important security credential</w:t>
      </w:r>
      <w:r>
        <w:rPr>
          <w:rFonts w:ascii="Segoe UI" w:hAnsi="Segoe UI" w:cs="Segoe UI"/>
          <w:color w:val="000000"/>
        </w:rPr>
        <w:t>.</w:t>
      </w:r>
      <w:r w:rsidR="002855F0">
        <w:rPr>
          <w:rFonts w:ascii="Segoe UI" w:hAnsi="Segoe UI" w:cs="Segoe UI"/>
          <w:color w:val="000000"/>
        </w:rPr>
        <w:t xml:space="preserve"> </w:t>
      </w:r>
      <w:r w:rsidR="002855F0" w:rsidRPr="0026373E">
        <w:rPr>
          <w:rFonts w:ascii="Segoe UI" w:hAnsi="Segoe UI" w:cs="Segoe UI"/>
          <w:b/>
          <w:color w:val="FF0000"/>
        </w:rPr>
        <w:t>SAVE IT THIS FOR LATER</w:t>
      </w:r>
    </w:p>
    <w:p w14:paraId="3ABC2917"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Products</w:t>
      </w:r>
      <w:r>
        <w:rPr>
          <w:rFonts w:ascii="Segoe UI" w:hAnsi="Segoe UI" w:cs="Segoe UI"/>
          <w:color w:val="000000"/>
        </w:rPr>
        <w:t xml:space="preserve">, and then select </w:t>
      </w:r>
      <w:r>
        <w:rPr>
          <w:rStyle w:val="Strong"/>
          <w:rFonts w:ascii="Segoe UI" w:hAnsi="Segoe UI" w:cs="Segoe UI"/>
          <w:color w:val="000000"/>
        </w:rPr>
        <w:t>Set up</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5F81285A"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Select </w:t>
      </w:r>
      <w:r>
        <w:rPr>
          <w:rStyle w:val="Strong"/>
          <w:rFonts w:ascii="Segoe UI" w:hAnsi="Segoe UI" w:cs="Segoe UI"/>
          <w:color w:val="000000"/>
        </w:rPr>
        <w:t>Settings</w:t>
      </w:r>
      <w:r>
        <w:rPr>
          <w:rFonts w:ascii="Segoe UI" w:hAnsi="Segoe UI" w:cs="Segoe UI"/>
          <w:color w:val="000000"/>
        </w:rPr>
        <w:t xml:space="preserve"> under </w:t>
      </w:r>
      <w:r>
        <w:rPr>
          <w:rStyle w:val="Strong"/>
          <w:rFonts w:ascii="Segoe UI" w:hAnsi="Segoe UI" w:cs="Segoe UI"/>
          <w:color w:val="000000"/>
        </w:rPr>
        <w:t>Facebook Login</w:t>
      </w:r>
      <w:r>
        <w:rPr>
          <w:rFonts w:ascii="Segoe UI" w:hAnsi="Segoe UI" w:cs="Segoe UI"/>
          <w:color w:val="000000"/>
        </w:rPr>
        <w:t>.</w:t>
      </w:r>
    </w:p>
    <w:p w14:paraId="78F5EC18" w14:textId="77777777" w:rsidR="00D94F3C"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In </w:t>
      </w:r>
      <w:r>
        <w:rPr>
          <w:rStyle w:val="Strong"/>
          <w:rFonts w:ascii="Segoe UI" w:hAnsi="Segoe UI" w:cs="Segoe UI"/>
          <w:color w:val="000000"/>
        </w:rPr>
        <w:t>Valid OAuth redirect URIs</w:t>
      </w:r>
      <w:r>
        <w:rPr>
          <w:rFonts w:ascii="Segoe UI" w:hAnsi="Segoe UI" w:cs="Segoe UI"/>
          <w:color w:val="000000"/>
        </w:rPr>
        <w:t xml:space="preserve">, enter </w:t>
      </w:r>
      <w:r>
        <w:rPr>
          <w:rStyle w:val="HTMLCode"/>
          <w:rFonts w:eastAsiaTheme="majorEastAsia"/>
          <w:color w:val="000000"/>
          <w:bdr w:val="single" w:sz="6" w:space="2" w:color="auto" w:frame="1"/>
        </w:rPr>
        <w:t>https://your-tenant-name.b2clogin.com/your-tenant-name.onmicrosoft.com/oauth2/authresp</w:t>
      </w:r>
      <w:r>
        <w:rPr>
          <w:rFonts w:ascii="Segoe UI" w:hAnsi="Segoe UI" w:cs="Segoe UI"/>
          <w:color w:val="000000"/>
        </w:rPr>
        <w:t xml:space="preserve">. Replace </w:t>
      </w:r>
      <w:r>
        <w:rPr>
          <w:rStyle w:val="HTMLCode"/>
          <w:rFonts w:eastAsiaTheme="majorEastAsia"/>
          <w:color w:val="000000"/>
          <w:bdr w:val="single" w:sz="6" w:space="2" w:color="auto" w:frame="1"/>
        </w:rPr>
        <w:t>your-tenant-name</w:t>
      </w:r>
      <w:r>
        <w:rPr>
          <w:rFonts w:ascii="Segoe UI" w:hAnsi="Segoe UI" w:cs="Segoe UI"/>
          <w:color w:val="000000"/>
        </w:rPr>
        <w:t xml:space="preserve"> with the name of your tenant. Click </w:t>
      </w:r>
      <w:r>
        <w:rPr>
          <w:rStyle w:val="Strong"/>
          <w:rFonts w:ascii="Segoe UI" w:hAnsi="Segoe UI" w:cs="Segoe UI"/>
          <w:color w:val="000000"/>
        </w:rPr>
        <w:t>Save Changes</w:t>
      </w:r>
      <w:r>
        <w:rPr>
          <w:rFonts w:ascii="Segoe UI" w:hAnsi="Segoe UI" w:cs="Segoe UI"/>
          <w:color w:val="000000"/>
        </w:rPr>
        <w:t xml:space="preserve"> at the bottom of the page.</w:t>
      </w:r>
    </w:p>
    <w:p w14:paraId="0D6F4809" w14:textId="77777777" w:rsidR="00D94F3C" w:rsidRPr="00EB19DE" w:rsidRDefault="00D94F3C" w:rsidP="00D94F3C">
      <w:pPr>
        <w:numPr>
          <w:ilvl w:val="0"/>
          <w:numId w:val="32"/>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To make your Facebook application available to Azure AD B2C, click the Status selector at the top right of the page and turn it </w:t>
      </w:r>
      <w:r>
        <w:rPr>
          <w:rStyle w:val="Strong"/>
          <w:rFonts w:ascii="Segoe UI" w:hAnsi="Segoe UI" w:cs="Segoe UI"/>
          <w:color w:val="000000"/>
        </w:rPr>
        <w:t>On</w:t>
      </w:r>
      <w:r>
        <w:rPr>
          <w:rFonts w:ascii="Segoe UI" w:hAnsi="Segoe UI" w:cs="Segoe UI"/>
          <w:color w:val="000000"/>
        </w:rPr>
        <w:t xml:space="preserve"> to make the Application public, and then click </w:t>
      </w:r>
      <w:r>
        <w:rPr>
          <w:rStyle w:val="Strong"/>
          <w:rFonts w:ascii="Segoe UI" w:hAnsi="Segoe UI" w:cs="Segoe UI"/>
          <w:color w:val="000000"/>
        </w:rPr>
        <w:t>Confirm</w:t>
      </w:r>
      <w:r>
        <w:rPr>
          <w:rFonts w:ascii="Segoe UI" w:hAnsi="Segoe UI" w:cs="Segoe UI"/>
          <w:color w:val="000000"/>
        </w:rPr>
        <w:t xml:space="preserve">. At this point the Status should change from </w:t>
      </w:r>
      <w:r>
        <w:rPr>
          <w:rStyle w:val="Strong"/>
          <w:rFonts w:ascii="Segoe UI" w:hAnsi="Segoe UI" w:cs="Segoe UI"/>
          <w:color w:val="000000"/>
        </w:rPr>
        <w:t>Development</w:t>
      </w:r>
      <w:r>
        <w:rPr>
          <w:rFonts w:ascii="Segoe UI" w:hAnsi="Segoe UI" w:cs="Segoe UI"/>
          <w:color w:val="000000"/>
        </w:rPr>
        <w:t xml:space="preserve"> to </w:t>
      </w:r>
      <w:r>
        <w:rPr>
          <w:rStyle w:val="Strong"/>
          <w:rFonts w:ascii="Segoe UI" w:hAnsi="Segoe UI" w:cs="Segoe UI"/>
          <w:color w:val="000000"/>
        </w:rPr>
        <w:t>Live</w:t>
      </w:r>
      <w:r>
        <w:rPr>
          <w:rFonts w:ascii="Segoe UI" w:hAnsi="Segoe UI" w:cs="Segoe UI"/>
          <w:color w:val="000000"/>
        </w:rPr>
        <w:t>.</w:t>
      </w:r>
    </w:p>
    <w:p w14:paraId="624B3AB0" w14:textId="77777777" w:rsidR="00D94F3C" w:rsidRPr="00D94F3C" w:rsidRDefault="00D94F3C" w:rsidP="0026373E"/>
    <w:p w14:paraId="2B5E29BD" w14:textId="33479E4D" w:rsidR="00E147A8" w:rsidRDefault="00E147A8" w:rsidP="0026373E">
      <w:pPr>
        <w:pStyle w:val="Heading4"/>
      </w:pPr>
      <w:r>
        <w:t xml:space="preserve">Step </w:t>
      </w:r>
      <w:r w:rsidR="00A76BC1">
        <w:t>2</w:t>
      </w:r>
      <w:r>
        <w:t xml:space="preserve">: </w:t>
      </w:r>
      <w:r w:rsidR="00856D02">
        <w:t xml:space="preserve">Create a policy </w:t>
      </w:r>
      <w:r w:rsidR="00842094">
        <w:t>key</w:t>
      </w:r>
    </w:p>
    <w:p w14:paraId="4638EE37" w14:textId="44FF738B" w:rsidR="00472D83" w:rsidRDefault="00472D83" w:rsidP="00472D83">
      <w:pPr>
        <w:rPr>
          <w:rFonts w:cstheme="minorHAnsi"/>
          <w:color w:val="000000"/>
          <w:shd w:val="clear" w:color="auto" w:fill="FFFFFF"/>
        </w:rPr>
      </w:pPr>
      <w:r w:rsidRPr="00472D83">
        <w:rPr>
          <w:rFonts w:cstheme="minorHAnsi"/>
          <w:color w:val="000000"/>
          <w:shd w:val="clear" w:color="auto" w:fill="FFFFFF"/>
        </w:rPr>
        <w:t>You need to store the client secret that you previously recorded in your Azure AD B2C tenant.</w:t>
      </w:r>
    </w:p>
    <w:p w14:paraId="0253471F" w14:textId="77777777"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Sign in to the </w:t>
      </w:r>
      <w:hyperlink r:id="rId17" w:history="1">
        <w:r w:rsidRPr="00B77DE5">
          <w:rPr>
            <w:rStyle w:val="Hyperlink"/>
            <w:rFonts w:ascii="Cambria" w:hAnsi="Cambria" w:cs="Segoe UI"/>
            <w:sz w:val="22"/>
            <w:szCs w:val="22"/>
          </w:rPr>
          <w:t>Azure portal</w:t>
        </w:r>
      </w:hyperlink>
      <w:r w:rsidRPr="00B77DE5">
        <w:rPr>
          <w:rFonts w:ascii="Cambria" w:hAnsi="Cambria" w:cs="Segoe UI"/>
          <w:color w:val="000000"/>
          <w:sz w:val="22"/>
          <w:szCs w:val="22"/>
        </w:rPr>
        <w:t>.</w:t>
      </w:r>
    </w:p>
    <w:p w14:paraId="4FDC2DDA" w14:textId="77777777"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Make sure you're using the directory that contains your Azure AD B2C tenant by clicking the </w:t>
      </w:r>
      <w:r w:rsidRPr="00B77DE5">
        <w:rPr>
          <w:rStyle w:val="Strong"/>
          <w:rFonts w:ascii="Cambria" w:hAnsi="Cambria" w:cs="Segoe UI"/>
          <w:color w:val="000000"/>
          <w:sz w:val="22"/>
          <w:szCs w:val="22"/>
        </w:rPr>
        <w:t>Directory and subscription filter</w:t>
      </w:r>
      <w:r w:rsidRPr="00B77DE5">
        <w:rPr>
          <w:rFonts w:ascii="Cambria" w:hAnsi="Cambria" w:cs="Segoe UI"/>
          <w:color w:val="000000"/>
          <w:sz w:val="22"/>
          <w:szCs w:val="22"/>
        </w:rPr>
        <w:t> in the top menu and choosing the directory that contains your tenant.</w:t>
      </w:r>
    </w:p>
    <w:p w14:paraId="4CD7E9E0" w14:textId="77777777"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Choose </w:t>
      </w:r>
      <w:r w:rsidRPr="00B77DE5">
        <w:rPr>
          <w:rStyle w:val="Strong"/>
          <w:rFonts w:ascii="Cambria" w:hAnsi="Cambria" w:cs="Segoe UI"/>
          <w:color w:val="000000"/>
          <w:sz w:val="22"/>
          <w:szCs w:val="22"/>
        </w:rPr>
        <w:t>All services</w:t>
      </w:r>
      <w:r w:rsidRPr="00B77DE5">
        <w:rPr>
          <w:rFonts w:ascii="Cambria" w:hAnsi="Cambria" w:cs="Segoe UI"/>
          <w:color w:val="000000"/>
          <w:sz w:val="22"/>
          <w:szCs w:val="22"/>
        </w:rPr>
        <w:t> in the top-left corner of the Azure portal, and then search for and select </w:t>
      </w:r>
      <w:r w:rsidRPr="00B77DE5">
        <w:rPr>
          <w:rStyle w:val="Strong"/>
          <w:rFonts w:ascii="Cambria" w:hAnsi="Cambria" w:cs="Segoe UI"/>
          <w:color w:val="000000"/>
          <w:sz w:val="22"/>
          <w:szCs w:val="22"/>
        </w:rPr>
        <w:t>Azure AD B2C</w:t>
      </w:r>
      <w:r w:rsidRPr="00B77DE5">
        <w:rPr>
          <w:rFonts w:ascii="Cambria" w:hAnsi="Cambria" w:cs="Segoe UI"/>
          <w:color w:val="000000"/>
          <w:sz w:val="22"/>
          <w:szCs w:val="22"/>
        </w:rPr>
        <w:t>.</w:t>
      </w:r>
    </w:p>
    <w:p w14:paraId="12341384" w14:textId="77777777"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On the Overview page, select </w:t>
      </w:r>
      <w:r w:rsidRPr="00B77DE5">
        <w:rPr>
          <w:rStyle w:val="Strong"/>
          <w:rFonts w:ascii="Cambria" w:hAnsi="Cambria" w:cs="Segoe UI"/>
          <w:color w:val="000000"/>
          <w:sz w:val="22"/>
          <w:szCs w:val="22"/>
        </w:rPr>
        <w:t>Identity Experience Framework - PREVIEW</w:t>
      </w:r>
      <w:r w:rsidRPr="00B77DE5">
        <w:rPr>
          <w:rFonts w:ascii="Cambria" w:hAnsi="Cambria" w:cs="Segoe UI"/>
          <w:color w:val="000000"/>
          <w:sz w:val="22"/>
          <w:szCs w:val="22"/>
        </w:rPr>
        <w:t>.</w:t>
      </w:r>
    </w:p>
    <w:p w14:paraId="72DD59F6" w14:textId="77777777"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Select </w:t>
      </w:r>
      <w:r w:rsidRPr="00B77DE5">
        <w:rPr>
          <w:rStyle w:val="Strong"/>
          <w:rFonts w:ascii="Cambria" w:hAnsi="Cambria" w:cs="Segoe UI"/>
          <w:color w:val="000000"/>
          <w:sz w:val="22"/>
          <w:szCs w:val="22"/>
        </w:rPr>
        <w:t>Policy Keys</w:t>
      </w:r>
      <w:r w:rsidRPr="00B77DE5">
        <w:rPr>
          <w:rFonts w:ascii="Cambria" w:hAnsi="Cambria" w:cs="Segoe UI"/>
          <w:color w:val="000000"/>
          <w:sz w:val="22"/>
          <w:szCs w:val="22"/>
        </w:rPr>
        <w:t> and then select </w:t>
      </w:r>
      <w:r w:rsidRPr="00B77DE5">
        <w:rPr>
          <w:rStyle w:val="Strong"/>
          <w:rFonts w:ascii="Cambria" w:hAnsi="Cambria" w:cs="Segoe UI"/>
          <w:color w:val="000000"/>
          <w:sz w:val="22"/>
          <w:szCs w:val="22"/>
        </w:rPr>
        <w:t>Add</w:t>
      </w:r>
      <w:r w:rsidRPr="00B77DE5">
        <w:rPr>
          <w:rFonts w:ascii="Cambria" w:hAnsi="Cambria" w:cs="Segoe UI"/>
          <w:color w:val="000000"/>
          <w:sz w:val="22"/>
          <w:szCs w:val="22"/>
        </w:rPr>
        <w:t>.</w:t>
      </w:r>
    </w:p>
    <w:p w14:paraId="30D1163F" w14:textId="7B2AA1A4"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Options</w:t>
      </w:r>
      <w:r w:rsidRPr="00B77DE5">
        <w:rPr>
          <w:rFonts w:ascii="Cambria" w:hAnsi="Cambria" w:cs="Segoe UI"/>
          <w:color w:val="000000"/>
          <w:sz w:val="22"/>
          <w:szCs w:val="22"/>
        </w:rPr>
        <w:t>, choose</w:t>
      </w:r>
      <w:r w:rsidR="008E7069" w:rsidRPr="00B77DE5">
        <w:rPr>
          <w:rFonts w:ascii="Cambria" w:hAnsi="Cambria" w:cs="Segoe UI"/>
          <w:color w:val="000000"/>
          <w:sz w:val="22"/>
          <w:szCs w:val="22"/>
        </w:rPr>
        <w:t> </w:t>
      </w:r>
      <w:r w:rsidR="008E7069" w:rsidRPr="008E7069">
        <w:rPr>
          <w:rFonts w:ascii="Cambria" w:eastAsiaTheme="majorEastAsia" w:hAnsi="Cambria" w:cs="Courier New"/>
          <w:b/>
          <w:bCs/>
          <w:color w:val="000000"/>
          <w:sz w:val="22"/>
          <w:szCs w:val="22"/>
          <w:bdr w:val="single" w:sz="6" w:space="2" w:color="auto" w:frame="1"/>
        </w:rPr>
        <w:t>Manual</w:t>
      </w:r>
      <w:r w:rsidR="008E7069" w:rsidRPr="00B77DE5">
        <w:rPr>
          <w:rFonts w:ascii="Cambria" w:hAnsi="Cambria" w:cs="Segoe UI"/>
          <w:color w:val="000000"/>
          <w:sz w:val="22"/>
          <w:szCs w:val="22"/>
        </w:rPr>
        <w:t>.</w:t>
      </w:r>
    </w:p>
    <w:p w14:paraId="604F4DAB" w14:textId="5D90C85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Enter a </w:t>
      </w:r>
      <w:r w:rsidRPr="00B77DE5">
        <w:rPr>
          <w:rStyle w:val="Strong"/>
          <w:rFonts w:ascii="Cambria" w:hAnsi="Cambria" w:cs="Segoe UI"/>
          <w:color w:val="000000"/>
          <w:sz w:val="22"/>
          <w:szCs w:val="22"/>
        </w:rPr>
        <w:t>Name</w:t>
      </w:r>
      <w:r w:rsidRPr="00B77DE5">
        <w:rPr>
          <w:rFonts w:ascii="Cambria" w:hAnsi="Cambria" w:cs="Segoe UI"/>
          <w:color w:val="000000"/>
          <w:sz w:val="22"/>
          <w:szCs w:val="22"/>
        </w:rPr>
        <w:t> for the policy key</w:t>
      </w:r>
      <w:r w:rsidR="009538F7">
        <w:rPr>
          <w:rFonts w:ascii="Cambria" w:hAnsi="Cambria" w:cs="Segoe UI"/>
          <w:color w:val="000000"/>
          <w:sz w:val="22"/>
          <w:szCs w:val="22"/>
        </w:rPr>
        <w:t xml:space="preserve"> as</w:t>
      </w:r>
      <w:r w:rsidRPr="00B77DE5">
        <w:rPr>
          <w:rFonts w:ascii="Cambria" w:hAnsi="Cambria" w:cs="Segoe UI"/>
          <w:color w:val="000000"/>
          <w:sz w:val="22"/>
          <w:szCs w:val="22"/>
        </w:rPr>
        <w:t> </w:t>
      </w:r>
      <w:r w:rsidR="008056AA">
        <w:rPr>
          <w:rStyle w:val="HTMLCode"/>
          <w:rFonts w:ascii="Cambria" w:eastAsiaTheme="majorEastAsia" w:hAnsi="Cambria"/>
          <w:b/>
          <w:bCs/>
          <w:color w:val="000000"/>
          <w:sz w:val="22"/>
          <w:szCs w:val="22"/>
          <w:bdr w:val="single" w:sz="6" w:space="2" w:color="auto" w:frame="1"/>
        </w:rPr>
        <w:t>FacebookSecret</w:t>
      </w:r>
      <w:r w:rsidRPr="00B77DE5">
        <w:rPr>
          <w:rFonts w:ascii="Cambria" w:hAnsi="Cambria" w:cs="Segoe UI"/>
          <w:color w:val="000000"/>
          <w:sz w:val="22"/>
          <w:szCs w:val="22"/>
        </w:rPr>
        <w:t>. The prefix </w:t>
      </w:r>
      <w:r w:rsidRPr="00B77DE5">
        <w:rPr>
          <w:rStyle w:val="HTMLCode"/>
          <w:rFonts w:ascii="Cambria" w:eastAsiaTheme="majorEastAsia" w:hAnsi="Cambria"/>
          <w:color w:val="000000"/>
          <w:sz w:val="22"/>
          <w:szCs w:val="22"/>
        </w:rPr>
        <w:t>B2C_1A_</w:t>
      </w:r>
      <w:r w:rsidRPr="00B77DE5">
        <w:rPr>
          <w:rFonts w:ascii="Cambria" w:hAnsi="Cambria" w:cs="Segoe UI"/>
          <w:color w:val="000000"/>
          <w:sz w:val="22"/>
          <w:szCs w:val="22"/>
        </w:rPr>
        <w:t> is added automatically to the name of your key.</w:t>
      </w:r>
    </w:p>
    <w:p w14:paraId="5D6390B5" w14:textId="5B3E934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In </w:t>
      </w:r>
      <w:r w:rsidRPr="00B77DE5">
        <w:rPr>
          <w:rStyle w:val="Strong"/>
          <w:rFonts w:ascii="Cambria" w:hAnsi="Cambria" w:cs="Segoe UI"/>
          <w:color w:val="000000"/>
          <w:sz w:val="22"/>
          <w:szCs w:val="22"/>
        </w:rPr>
        <w:t>Secret</w:t>
      </w:r>
      <w:r w:rsidRPr="00B77DE5">
        <w:rPr>
          <w:rFonts w:ascii="Cambria" w:hAnsi="Cambria" w:cs="Segoe UI"/>
          <w:color w:val="000000"/>
          <w:sz w:val="22"/>
          <w:szCs w:val="22"/>
        </w:rPr>
        <w:t>, enter your client secret that you previously recorded</w:t>
      </w:r>
      <w:r w:rsidR="0003616C">
        <w:rPr>
          <w:rFonts w:ascii="Cambria" w:hAnsi="Cambria" w:cs="Segoe UI"/>
          <w:color w:val="000000"/>
          <w:sz w:val="22"/>
          <w:szCs w:val="22"/>
        </w:rPr>
        <w:t xml:space="preserve"> in </w:t>
      </w:r>
      <w:hyperlink w:anchor="_Step_1:_Create" w:history="1">
        <w:r w:rsidR="00F55950" w:rsidRPr="002D3C45">
          <w:rPr>
            <w:rStyle w:val="Hyperlink"/>
            <w:rFonts w:ascii="Cambria" w:hAnsi="Cambria" w:cs="Segoe UI"/>
            <w:b/>
            <w:sz w:val="22"/>
            <w:szCs w:val="22"/>
          </w:rPr>
          <w:t>Ste</w:t>
        </w:r>
        <w:bookmarkStart w:id="6" w:name="_Hlt2787687"/>
        <w:bookmarkStart w:id="7" w:name="_Hlt2787688"/>
        <w:r w:rsidR="00F55950" w:rsidRPr="002D3C45">
          <w:rPr>
            <w:rStyle w:val="Hyperlink"/>
            <w:rFonts w:ascii="Cambria" w:hAnsi="Cambria" w:cs="Segoe UI"/>
            <w:b/>
            <w:sz w:val="22"/>
            <w:szCs w:val="22"/>
          </w:rPr>
          <w:t>p</w:t>
        </w:r>
        <w:bookmarkEnd w:id="6"/>
        <w:bookmarkEnd w:id="7"/>
        <w:r w:rsidR="00F55950" w:rsidRPr="002D3C45">
          <w:rPr>
            <w:rStyle w:val="Hyperlink"/>
            <w:rFonts w:ascii="Cambria" w:hAnsi="Cambria" w:cs="Segoe UI"/>
            <w:b/>
            <w:sz w:val="22"/>
            <w:szCs w:val="22"/>
          </w:rPr>
          <w:t xml:space="preserve"> 1</w:t>
        </w:r>
        <w:r w:rsidR="002855F0" w:rsidRPr="002D3C45">
          <w:rPr>
            <w:rStyle w:val="Hyperlink"/>
            <w:rFonts w:ascii="Cambria" w:hAnsi="Cambria" w:cs="Segoe UI"/>
            <w:b/>
            <w:sz w:val="22"/>
            <w:szCs w:val="22"/>
          </w:rPr>
          <w:t>.12</w:t>
        </w:r>
      </w:hyperlink>
      <w:r w:rsidRPr="00B77DE5">
        <w:rPr>
          <w:rFonts w:ascii="Cambria" w:hAnsi="Cambria" w:cs="Segoe UI"/>
          <w:color w:val="000000"/>
          <w:sz w:val="22"/>
          <w:szCs w:val="22"/>
        </w:rPr>
        <w:t>.</w:t>
      </w:r>
    </w:p>
    <w:p w14:paraId="4FB345B2" w14:textId="70A24D4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For </w:t>
      </w:r>
      <w:r w:rsidRPr="00B77DE5">
        <w:rPr>
          <w:rStyle w:val="Strong"/>
          <w:rFonts w:ascii="Cambria" w:hAnsi="Cambria" w:cs="Segoe UI"/>
          <w:color w:val="000000"/>
          <w:sz w:val="22"/>
          <w:szCs w:val="22"/>
        </w:rPr>
        <w:t>Key usage</w:t>
      </w:r>
      <w:r w:rsidRPr="00B77DE5">
        <w:rPr>
          <w:rFonts w:ascii="Cambria" w:hAnsi="Cambria" w:cs="Segoe UI"/>
          <w:color w:val="000000"/>
          <w:sz w:val="22"/>
          <w:szCs w:val="22"/>
        </w:rPr>
        <w:t>, select</w:t>
      </w:r>
      <w:r w:rsidR="00084D72" w:rsidRPr="00B77DE5">
        <w:rPr>
          <w:rFonts w:ascii="Cambria" w:hAnsi="Cambria" w:cs="Segoe UI"/>
          <w:color w:val="000000"/>
          <w:sz w:val="22"/>
          <w:szCs w:val="22"/>
        </w:rPr>
        <w:t> </w:t>
      </w:r>
      <w:r w:rsidR="00084D72" w:rsidRPr="00084D72">
        <w:rPr>
          <w:rFonts w:ascii="Cambria" w:eastAsiaTheme="majorEastAsia" w:hAnsi="Cambria" w:cs="Courier New"/>
          <w:b/>
          <w:bCs/>
          <w:color w:val="000000"/>
          <w:sz w:val="22"/>
          <w:szCs w:val="22"/>
          <w:bdr w:val="single" w:sz="6" w:space="2" w:color="auto" w:frame="1"/>
        </w:rPr>
        <w:t>Signature</w:t>
      </w:r>
      <w:r w:rsidR="00084D72" w:rsidRPr="00B77DE5">
        <w:rPr>
          <w:rFonts w:ascii="Cambria" w:hAnsi="Cambria" w:cs="Segoe UI"/>
          <w:color w:val="000000"/>
          <w:sz w:val="22"/>
          <w:szCs w:val="22"/>
        </w:rPr>
        <w:t>.</w:t>
      </w:r>
    </w:p>
    <w:p w14:paraId="2B85A49E" w14:textId="5A9200D0" w:rsidR="00B77DE5" w:rsidRPr="00B77DE5" w:rsidRDefault="00B77DE5" w:rsidP="000A33A4">
      <w:pPr>
        <w:numPr>
          <w:ilvl w:val="0"/>
          <w:numId w:val="49"/>
        </w:numPr>
        <w:shd w:val="clear" w:color="auto" w:fill="FFFFFF"/>
        <w:spacing w:before="100" w:beforeAutospacing="1" w:after="100" w:afterAutospacing="1" w:line="240" w:lineRule="auto"/>
        <w:ind w:left="570"/>
        <w:rPr>
          <w:rFonts w:ascii="Cambria" w:hAnsi="Cambria" w:cs="Segoe UI"/>
          <w:color w:val="000000"/>
          <w:sz w:val="22"/>
          <w:szCs w:val="22"/>
        </w:rPr>
      </w:pPr>
      <w:r w:rsidRPr="00B77DE5">
        <w:rPr>
          <w:rFonts w:ascii="Cambria" w:hAnsi="Cambria" w:cs="Segoe UI"/>
          <w:color w:val="000000"/>
          <w:sz w:val="22"/>
          <w:szCs w:val="22"/>
        </w:rPr>
        <w:t>Click </w:t>
      </w:r>
      <w:r w:rsidRPr="00B77DE5">
        <w:rPr>
          <w:rStyle w:val="Strong"/>
          <w:rFonts w:ascii="Cambria" w:hAnsi="Cambria" w:cs="Segoe UI"/>
          <w:color w:val="000000"/>
          <w:sz w:val="22"/>
          <w:szCs w:val="22"/>
        </w:rPr>
        <w:t>Create</w:t>
      </w:r>
      <w:r w:rsidRPr="00B77DE5">
        <w:rPr>
          <w:rFonts w:ascii="Cambria" w:hAnsi="Cambria" w:cs="Segoe UI"/>
          <w:color w:val="000000"/>
          <w:sz w:val="22"/>
          <w:szCs w:val="22"/>
        </w:rPr>
        <w:t>.</w:t>
      </w:r>
    </w:p>
    <w:p w14:paraId="1792D2A6" w14:textId="77777777" w:rsidR="00B77DE5" w:rsidRPr="00472D83" w:rsidRDefault="00B77DE5" w:rsidP="00472D83">
      <w:pPr>
        <w:rPr>
          <w:rFonts w:cstheme="minorHAnsi"/>
        </w:rPr>
      </w:pPr>
    </w:p>
    <w:p w14:paraId="27CD2697" w14:textId="27758AA7" w:rsidR="002D0B50" w:rsidRDefault="002D0B50" w:rsidP="0026373E">
      <w:pPr>
        <w:pStyle w:val="Heading4"/>
      </w:pPr>
      <w:r>
        <w:t>Step 3:</w:t>
      </w:r>
      <w:r w:rsidR="006B370D">
        <w:t xml:space="preserve"> Add a claim provider</w:t>
      </w:r>
    </w:p>
    <w:p w14:paraId="42DE9CF3" w14:textId="45596963" w:rsidR="00D95BEA" w:rsidRDefault="00D95BEA" w:rsidP="00D95BEA">
      <w:pPr>
        <w:rPr>
          <w:rFonts w:cstheme="minorHAnsi"/>
          <w:color w:val="000000"/>
          <w:shd w:val="clear" w:color="auto" w:fill="FFFFFF"/>
        </w:rPr>
      </w:pPr>
      <w:r w:rsidRPr="00D95BEA">
        <w:rPr>
          <w:rFonts w:cstheme="minorHAnsi"/>
          <w:color w:val="000000"/>
          <w:shd w:val="clear" w:color="auto" w:fill="FFFFFF"/>
        </w:rPr>
        <w:t xml:space="preserve">If you want users to sign in by using a Google account, you need to define the account as a </w:t>
      </w:r>
      <w:r w:rsidR="00E569A8">
        <w:rPr>
          <w:rFonts w:cstheme="minorHAnsi"/>
          <w:color w:val="000000"/>
          <w:shd w:val="clear" w:color="auto" w:fill="FFFFFF"/>
        </w:rPr>
        <w:t>‘</w:t>
      </w:r>
      <w:r w:rsidRPr="0026373E">
        <w:rPr>
          <w:rFonts w:cstheme="minorHAnsi"/>
          <w:i/>
          <w:color w:val="000000"/>
          <w:shd w:val="clear" w:color="auto" w:fill="FFFFFF"/>
        </w:rPr>
        <w:t>claims provider</w:t>
      </w:r>
      <w:r w:rsidR="00E569A8">
        <w:rPr>
          <w:rFonts w:cstheme="minorHAnsi"/>
          <w:color w:val="000000"/>
          <w:shd w:val="clear" w:color="auto" w:fill="FFFFFF"/>
        </w:rPr>
        <w:t>’</w:t>
      </w:r>
      <w:r w:rsidRPr="00D95BEA">
        <w:rPr>
          <w:rFonts w:cstheme="minorHAnsi"/>
          <w:color w:val="000000"/>
          <w:shd w:val="clear" w:color="auto" w:fill="FFFFFF"/>
        </w:rPr>
        <w:t xml:space="preserve"> that Azure AD B2C can communicate with through an endpoint. The endpoint provides a set of claims that are used by Azure AD B2C to verify that a specific user has authenticated.</w:t>
      </w:r>
    </w:p>
    <w:p w14:paraId="3D9769C1" w14:textId="166184D3" w:rsidR="00D95BEA" w:rsidRDefault="00BB7F92" w:rsidP="00D95BEA">
      <w:pPr>
        <w:rPr>
          <w:rFonts w:ascii="Cambria" w:hAnsi="Cambria" w:cs="Segoe UI"/>
          <w:color w:val="000000"/>
          <w:sz w:val="22"/>
          <w:szCs w:val="22"/>
          <w:shd w:val="clear" w:color="auto" w:fill="FFFFFF"/>
        </w:rPr>
      </w:pPr>
      <w:r w:rsidRPr="00624858">
        <w:rPr>
          <w:rFonts w:ascii="Cambria" w:hAnsi="Cambria" w:cs="Segoe UI"/>
          <w:color w:val="000000"/>
          <w:sz w:val="22"/>
          <w:szCs w:val="22"/>
          <w:shd w:val="clear" w:color="auto" w:fill="FFFFFF"/>
        </w:rPr>
        <w:t xml:space="preserve">You can define a </w:t>
      </w:r>
      <w:r w:rsidR="00C17769" w:rsidRPr="00453DD6">
        <w:rPr>
          <w:rFonts w:ascii="Cambria" w:hAnsi="Cambria" w:cs="Segoe UI"/>
          <w:color w:val="000000"/>
          <w:sz w:val="22"/>
          <w:szCs w:val="22"/>
          <w:shd w:val="clear" w:color="auto" w:fill="FFFFFF"/>
        </w:rPr>
        <w:t xml:space="preserve">Facebook </w:t>
      </w:r>
      <w:r w:rsidRPr="00624858">
        <w:rPr>
          <w:rFonts w:ascii="Cambria" w:hAnsi="Cambria" w:cs="Segoe UI"/>
          <w:color w:val="000000"/>
          <w:sz w:val="22"/>
          <w:szCs w:val="22"/>
          <w:shd w:val="clear" w:color="auto" w:fill="FFFFFF"/>
        </w:rPr>
        <w:t>account as a claims provider by adding it to the </w:t>
      </w:r>
      <w:r w:rsidRPr="00624858">
        <w:rPr>
          <w:rStyle w:val="Strong"/>
          <w:rFonts w:ascii="Cambria" w:hAnsi="Cambria" w:cs="Segoe UI"/>
          <w:color w:val="000000"/>
          <w:sz w:val="22"/>
          <w:szCs w:val="22"/>
          <w:shd w:val="clear" w:color="auto" w:fill="FFFFFF"/>
        </w:rPr>
        <w:t>ClaimsProviders</w:t>
      </w:r>
      <w:r w:rsidRPr="00624858">
        <w:rPr>
          <w:rFonts w:ascii="Cambria" w:hAnsi="Cambria" w:cs="Segoe UI"/>
          <w:color w:val="000000"/>
          <w:sz w:val="22"/>
          <w:szCs w:val="22"/>
          <w:shd w:val="clear" w:color="auto" w:fill="FFFFFF"/>
        </w:rPr>
        <w:t> element in the extension file of your policy.</w:t>
      </w:r>
    </w:p>
    <w:p w14:paraId="5C9804BC" w14:textId="0FDE6902" w:rsidR="007F3087" w:rsidRPr="0026373E" w:rsidRDefault="009B5717" w:rsidP="0026373E">
      <w:pPr>
        <w:pStyle w:val="ListParagraph"/>
      </w:pPr>
      <w:r w:rsidRPr="0026373E">
        <w:rPr>
          <w:rFonts w:cs="Segoe UI"/>
          <w:color w:val="000000"/>
          <w:szCs w:val="22"/>
          <w:shd w:val="clear" w:color="auto" w:fill="FFFFFF"/>
        </w:rPr>
        <w:t>In the </w:t>
      </w:r>
      <w:r w:rsidRPr="0026373E">
        <w:rPr>
          <w:rFonts w:cs="Segoe UI"/>
          <w:i/>
          <w:iCs/>
          <w:color w:val="000000"/>
          <w:szCs w:val="22"/>
          <w:shd w:val="clear" w:color="auto" w:fill="FFFFFF"/>
        </w:rPr>
        <w:t>TrustFrameworkExtensions.xml</w:t>
      </w:r>
      <w:r w:rsidRPr="0026373E">
        <w:rPr>
          <w:rFonts w:cs="Segoe UI"/>
          <w:color w:val="000000"/>
          <w:szCs w:val="22"/>
          <w:shd w:val="clear" w:color="auto" w:fill="FFFFFF"/>
        </w:rPr>
        <w:t> file, replace the value of </w:t>
      </w:r>
      <w:r w:rsidR="00453DD6" w:rsidRPr="0026373E">
        <w:rPr>
          <w:rFonts w:cs="Segoe UI"/>
          <w:b/>
          <w:color w:val="000000"/>
          <w:szCs w:val="22"/>
          <w:shd w:val="clear" w:color="auto" w:fill="FFFFFF"/>
        </w:rPr>
        <w:t>facebook_clientid</w:t>
      </w:r>
      <w:r w:rsidRPr="0026373E">
        <w:rPr>
          <w:rFonts w:cs="Segoe UI"/>
          <w:color w:val="000000"/>
          <w:szCs w:val="22"/>
          <w:shd w:val="clear" w:color="auto" w:fill="FFFFFF"/>
        </w:rPr>
        <w:t> with the Facebook application ID</w:t>
      </w:r>
      <w:r w:rsidR="00453DD6" w:rsidRPr="0026373E">
        <w:rPr>
          <w:rFonts w:cs="Segoe UI"/>
          <w:color w:val="000000"/>
          <w:szCs w:val="22"/>
          <w:shd w:val="clear" w:color="auto" w:fill="FFFFFF"/>
        </w:rPr>
        <w:t xml:space="preserve"> </w:t>
      </w:r>
      <w:r w:rsidR="00453DD6" w:rsidRPr="0026373E">
        <w:rPr>
          <w:szCs w:val="22"/>
        </w:rPr>
        <w:t xml:space="preserve">from </w:t>
      </w:r>
      <w:hyperlink w:anchor="_Step_1:_Create" w:history="1">
        <w:r w:rsidR="00453DD6" w:rsidRPr="0026373E">
          <w:rPr>
            <w:rStyle w:val="Hyperlink"/>
            <w:b/>
            <w:szCs w:val="22"/>
          </w:rPr>
          <w:t>Ste</w:t>
        </w:r>
        <w:bookmarkStart w:id="8" w:name="_Hlt2787701"/>
        <w:r w:rsidR="00453DD6" w:rsidRPr="0026373E">
          <w:rPr>
            <w:rStyle w:val="Hyperlink"/>
            <w:b/>
            <w:szCs w:val="22"/>
          </w:rPr>
          <w:t>p</w:t>
        </w:r>
        <w:bookmarkEnd w:id="8"/>
        <w:r w:rsidR="00453DD6" w:rsidRPr="0026373E">
          <w:rPr>
            <w:rStyle w:val="Hyperlink"/>
            <w:b/>
            <w:szCs w:val="22"/>
          </w:rPr>
          <w:t xml:space="preserve"> 1.11</w:t>
        </w:r>
        <w:commentRangeStart w:id="9"/>
        <w:commentRangeEnd w:id="9"/>
      </w:hyperlink>
    </w:p>
    <w:p w14:paraId="3DE4EB86"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ClaimsProvider</w:t>
      </w:r>
      <w:r w:rsidRPr="007F3087">
        <w:rPr>
          <w:rFonts w:ascii="Consolas" w:eastAsia="Times New Roman" w:hAnsi="Consolas" w:cs="Times New Roman"/>
          <w:color w:val="808080"/>
        </w:rPr>
        <w:t>&gt;</w:t>
      </w:r>
    </w:p>
    <w:p w14:paraId="122C528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r w:rsidRPr="007F3087">
        <w:rPr>
          <w:rFonts w:ascii="Consolas" w:eastAsia="Times New Roman" w:hAnsi="Consolas" w:cs="Times New Roman"/>
          <w:color w:val="D4D4D4"/>
        </w:rPr>
        <w:t>Facebook</w:t>
      </w:r>
      <w:r w:rsidRPr="007F3087">
        <w:rPr>
          <w:rFonts w:ascii="Consolas" w:eastAsia="Times New Roman" w:hAnsi="Consolas" w:cs="Times New Roman"/>
          <w:color w:val="808080"/>
        </w:rPr>
        <w:t>&lt;/</w:t>
      </w:r>
      <w:r w:rsidRPr="007F3087">
        <w:rPr>
          <w:rFonts w:ascii="Consolas" w:eastAsia="Times New Roman" w:hAnsi="Consolas" w:cs="Times New Roman"/>
          <w:color w:val="569CD6"/>
        </w:rPr>
        <w:t>DisplayName</w:t>
      </w:r>
      <w:r w:rsidRPr="007F3087">
        <w:rPr>
          <w:rFonts w:ascii="Consolas" w:eastAsia="Times New Roman" w:hAnsi="Consolas" w:cs="Times New Roman"/>
          <w:color w:val="808080"/>
        </w:rPr>
        <w:t>&gt;</w:t>
      </w:r>
    </w:p>
    <w:p w14:paraId="49675053"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TechnicalProfiles</w:t>
      </w:r>
      <w:r w:rsidRPr="007F3087">
        <w:rPr>
          <w:rFonts w:ascii="Consolas" w:eastAsia="Times New Roman" w:hAnsi="Consolas" w:cs="Times New Roman"/>
          <w:color w:val="808080"/>
        </w:rPr>
        <w:t>&gt;</w:t>
      </w:r>
    </w:p>
    <w:p w14:paraId="1B8151FA"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TechnicalProfile</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Id</w:t>
      </w:r>
      <w:r w:rsidRPr="007F3087">
        <w:rPr>
          <w:rFonts w:ascii="Consolas" w:eastAsia="Times New Roman" w:hAnsi="Consolas" w:cs="Times New Roman"/>
          <w:color w:val="D4D4D4"/>
        </w:rPr>
        <w:t>=</w:t>
      </w:r>
      <w:r w:rsidRPr="007F3087">
        <w:rPr>
          <w:rFonts w:ascii="Consolas" w:eastAsia="Times New Roman" w:hAnsi="Consolas" w:cs="Times New Roman"/>
          <w:color w:val="CE9178"/>
        </w:rPr>
        <w:t>"Facebook-OAUTH"</w:t>
      </w:r>
      <w:r w:rsidRPr="007F3087">
        <w:rPr>
          <w:rFonts w:ascii="Consolas" w:eastAsia="Times New Roman" w:hAnsi="Consolas" w:cs="Times New Roman"/>
          <w:color w:val="808080"/>
        </w:rPr>
        <w:t>&gt;</w:t>
      </w:r>
    </w:p>
    <w:p w14:paraId="4B32A4C8" w14:textId="4E33124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70E87900" w14:textId="1300FF7F" w:rsidR="007F3087" w:rsidRPr="007F3087" w:rsidRDefault="00541A15"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Pr>
          <w:noProof/>
          <w:color w:val="000000"/>
        </w:rPr>
        <mc:AlternateContent>
          <mc:Choice Requires="wps">
            <w:drawing>
              <wp:anchor distT="0" distB="0" distL="114300" distR="114300" simplePos="0" relativeHeight="251658250" behindDoc="0" locked="0" layoutInCell="1" allowOverlap="1" wp14:anchorId="58FE87A2" wp14:editId="7FB0FB05">
                <wp:simplePos x="0" y="0"/>
                <wp:positionH relativeFrom="column">
                  <wp:posOffset>3050309</wp:posOffset>
                </wp:positionH>
                <wp:positionV relativeFrom="paragraph">
                  <wp:posOffset>7447</wp:posOffset>
                </wp:positionV>
                <wp:extent cx="1440971" cy="191807"/>
                <wp:effectExtent l="19050" t="19050" r="26035" b="17780"/>
                <wp:wrapNone/>
                <wp:docPr id="4" name="Rectangle 4"/>
                <wp:cNvGraphicFramePr/>
                <a:graphic xmlns:a="http://schemas.openxmlformats.org/drawingml/2006/main">
                  <a:graphicData uri="http://schemas.microsoft.com/office/word/2010/wordprocessingShape">
                    <wps:wsp>
                      <wps:cNvSpPr/>
                      <wps:spPr>
                        <a:xfrm>
                          <a:off x="0" y="0"/>
                          <a:ext cx="1440971" cy="19180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4" style="position:absolute;margin-left:240.2pt;margin-top:.6pt;width:113.45pt;height:15.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543A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"/>
            </w:pict>
          </mc:Fallback>
        </mc:AlternateConten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D4D4D4"/>
        </w:rPr>
        <w:t xml:space="preserve"> </w:t>
      </w:r>
      <w:r w:rsidR="007F3087" w:rsidRPr="007F3087">
        <w:rPr>
          <w:rFonts w:ascii="Consolas" w:eastAsia="Times New Roman" w:hAnsi="Consolas" w:cs="Times New Roman"/>
          <w:color w:val="9CDCFE"/>
        </w:rPr>
        <w:t>Key</w:t>
      </w:r>
      <w:r w:rsidR="007F3087" w:rsidRPr="007F3087">
        <w:rPr>
          <w:rFonts w:ascii="Consolas" w:eastAsia="Times New Roman" w:hAnsi="Consolas" w:cs="Times New Roman"/>
          <w:color w:val="D4D4D4"/>
        </w:rPr>
        <w:t>=</w:t>
      </w:r>
      <w:r w:rsidR="007F3087" w:rsidRPr="007F3087">
        <w:rPr>
          <w:rFonts w:ascii="Consolas" w:eastAsia="Times New Roman" w:hAnsi="Consolas" w:cs="Times New Roman"/>
          <w:color w:val="CE9178"/>
        </w:rPr>
        <w:t>"client_id"</w:t>
      </w:r>
      <w:r w:rsidR="007F3087" w:rsidRPr="007F3087">
        <w:rPr>
          <w:rFonts w:ascii="Consolas" w:eastAsia="Times New Roman" w:hAnsi="Consolas" w:cs="Times New Roman"/>
          <w:color w:val="808080"/>
        </w:rPr>
        <w:t>&gt;</w:t>
      </w:r>
      <w:r w:rsidR="007F3087" w:rsidRPr="007F3087">
        <w:rPr>
          <w:rFonts w:ascii="Consolas" w:eastAsia="Times New Roman" w:hAnsi="Consolas" w:cs="Times New Roman"/>
          <w:color w:val="D4D4D4"/>
        </w:rPr>
        <w:t>facebook_clientid</w:t>
      </w:r>
      <w:r w:rsidR="007F3087" w:rsidRPr="007F3087">
        <w:rPr>
          <w:rFonts w:ascii="Consolas" w:eastAsia="Times New Roman" w:hAnsi="Consolas" w:cs="Times New Roman"/>
          <w:color w:val="808080"/>
        </w:rPr>
        <w:t>&lt;/</w:t>
      </w:r>
      <w:r w:rsidR="007F3087" w:rsidRPr="007F3087">
        <w:rPr>
          <w:rFonts w:ascii="Consolas" w:eastAsia="Times New Roman" w:hAnsi="Consolas" w:cs="Times New Roman"/>
          <w:color w:val="569CD6"/>
        </w:rPr>
        <w:t>Item</w:t>
      </w:r>
      <w:r w:rsidR="007F3087" w:rsidRPr="007F3087">
        <w:rPr>
          <w:rFonts w:ascii="Consolas" w:eastAsia="Times New Roman" w:hAnsi="Consolas" w:cs="Times New Roman"/>
          <w:color w:val="808080"/>
        </w:rPr>
        <w:t>&gt;</w:t>
      </w:r>
    </w:p>
    <w:p w14:paraId="2176E7DE" w14:textId="76F00492"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"scope"</w:t>
      </w:r>
      <w:r w:rsidRPr="007F3087">
        <w:rPr>
          <w:rFonts w:ascii="Consolas" w:eastAsia="Times New Roman" w:hAnsi="Consolas" w:cs="Times New Roman"/>
          <w:color w:val="808080"/>
        </w:rPr>
        <w:t>&gt;</w:t>
      </w:r>
      <w:r w:rsidRPr="007F3087">
        <w:rPr>
          <w:rFonts w:ascii="Consolas" w:eastAsia="Times New Roman" w:hAnsi="Consolas" w:cs="Times New Roman"/>
          <w:color w:val="D4D4D4"/>
        </w:rPr>
        <w:t>email public_profile</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69A9F4A8" w14:textId="342BE51B"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D4D4D4"/>
        </w:rPr>
        <w:t xml:space="preserve"> </w:t>
      </w:r>
      <w:r w:rsidRPr="007F3087">
        <w:rPr>
          <w:rFonts w:ascii="Consolas" w:eastAsia="Times New Roman" w:hAnsi="Consolas" w:cs="Times New Roman"/>
          <w:color w:val="9CDCFE"/>
        </w:rPr>
        <w:t>Key</w:t>
      </w:r>
      <w:r w:rsidRPr="007F3087">
        <w:rPr>
          <w:rFonts w:ascii="Consolas" w:eastAsia="Times New Roman" w:hAnsi="Consolas" w:cs="Times New Roman"/>
          <w:color w:val="D4D4D4"/>
        </w:rPr>
        <w:t>=</w:t>
      </w:r>
      <w:r w:rsidRPr="007F3087">
        <w:rPr>
          <w:rFonts w:ascii="Consolas" w:eastAsia="Times New Roman" w:hAnsi="Consolas" w:cs="Times New Roman"/>
          <w:color w:val="CE9178"/>
        </w:rPr>
        <w:t>"ClaimsEndpoint"</w:t>
      </w:r>
      <w:r w:rsidRPr="007F3087">
        <w:rPr>
          <w:rFonts w:ascii="Consolas" w:eastAsia="Times New Roman" w:hAnsi="Consolas" w:cs="Times New Roman"/>
          <w:color w:val="808080"/>
        </w:rPr>
        <w:t>&gt;</w:t>
      </w:r>
      <w:r w:rsidRPr="007F3087">
        <w:rPr>
          <w:rFonts w:ascii="Consolas" w:eastAsia="Times New Roman" w:hAnsi="Consolas" w:cs="Times New Roman"/>
          <w:color w:val="D4D4D4"/>
        </w:rPr>
        <w:t>https://graph.facebook.com/me?fields=id,first_name,last_name,name,email</w:t>
      </w:r>
      <w:r w:rsidRPr="007F3087">
        <w:rPr>
          <w:rFonts w:ascii="Consolas" w:eastAsia="Times New Roman" w:hAnsi="Consolas" w:cs="Times New Roman"/>
          <w:color w:val="808080"/>
        </w:rPr>
        <w:t>&lt;/</w:t>
      </w:r>
      <w:r w:rsidRPr="007F3087">
        <w:rPr>
          <w:rFonts w:ascii="Consolas" w:eastAsia="Times New Roman" w:hAnsi="Consolas" w:cs="Times New Roman"/>
          <w:color w:val="569CD6"/>
        </w:rPr>
        <w:t>Item</w:t>
      </w:r>
      <w:r w:rsidRPr="007F3087">
        <w:rPr>
          <w:rFonts w:ascii="Consolas" w:eastAsia="Times New Roman" w:hAnsi="Consolas" w:cs="Times New Roman"/>
          <w:color w:val="808080"/>
        </w:rPr>
        <w:t>&gt;</w:t>
      </w:r>
    </w:p>
    <w:p w14:paraId="381BB609" w14:textId="4C077C2F"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Metadata</w:t>
      </w:r>
      <w:r w:rsidRPr="007F3087">
        <w:rPr>
          <w:rFonts w:ascii="Consolas" w:eastAsia="Times New Roman" w:hAnsi="Consolas" w:cs="Times New Roman"/>
          <w:color w:val="808080"/>
        </w:rPr>
        <w:t>&gt;</w:t>
      </w:r>
    </w:p>
    <w:p w14:paraId="1A234B6B"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TechnicalProfile</w:t>
      </w:r>
      <w:r w:rsidRPr="007F3087">
        <w:rPr>
          <w:rFonts w:ascii="Consolas" w:eastAsia="Times New Roman" w:hAnsi="Consolas" w:cs="Times New Roman"/>
          <w:color w:val="808080"/>
        </w:rPr>
        <w:t>&gt;</w:t>
      </w:r>
    </w:p>
    <w:p w14:paraId="5710FAAC" w14:textId="77777777" w:rsidR="007F3087" w:rsidRPr="007F3087" w:rsidRDefault="007F3087" w:rsidP="007F3087">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TechnicalProfiles</w:t>
      </w:r>
      <w:r w:rsidRPr="007F3087">
        <w:rPr>
          <w:rFonts w:ascii="Consolas" w:eastAsia="Times New Roman" w:hAnsi="Consolas" w:cs="Times New Roman"/>
          <w:color w:val="808080"/>
        </w:rPr>
        <w:t>&gt;</w:t>
      </w:r>
    </w:p>
    <w:p w14:paraId="2E7F225B" w14:textId="0E788BC5" w:rsidR="00EB5161" w:rsidRPr="0026373E" w:rsidRDefault="007F3087" w:rsidP="0026373E">
      <w:pPr>
        <w:pStyle w:val="ListParagraph"/>
        <w:numPr>
          <w:ilvl w:val="0"/>
          <w:numId w:val="50"/>
        </w:numPr>
        <w:shd w:val="clear" w:color="auto" w:fill="1E1E1E"/>
        <w:spacing w:after="0" w:line="285" w:lineRule="atLeast"/>
        <w:rPr>
          <w:rFonts w:ascii="Consolas" w:eastAsia="Times New Roman" w:hAnsi="Consolas" w:cs="Times New Roman"/>
          <w:color w:val="D4D4D4"/>
        </w:rPr>
      </w:pPr>
      <w:r w:rsidRPr="007F3087">
        <w:rPr>
          <w:rFonts w:ascii="Consolas" w:eastAsia="Times New Roman" w:hAnsi="Consolas" w:cs="Times New Roman"/>
          <w:color w:val="D4D4D4"/>
        </w:rPr>
        <w:t xml:space="preserve">    </w:t>
      </w:r>
      <w:r w:rsidRPr="007F3087">
        <w:rPr>
          <w:rFonts w:ascii="Consolas" w:eastAsia="Times New Roman" w:hAnsi="Consolas" w:cs="Times New Roman"/>
          <w:color w:val="808080"/>
        </w:rPr>
        <w:t>&lt;/</w:t>
      </w:r>
      <w:r w:rsidRPr="007F3087">
        <w:rPr>
          <w:rFonts w:ascii="Consolas" w:eastAsia="Times New Roman" w:hAnsi="Consolas" w:cs="Times New Roman"/>
          <w:color w:val="569CD6"/>
        </w:rPr>
        <w:t>ClaimsProvider</w:t>
      </w:r>
      <w:r w:rsidRPr="007F3087">
        <w:rPr>
          <w:rFonts w:ascii="Consolas" w:eastAsia="Times New Roman" w:hAnsi="Consolas" w:cs="Times New Roman"/>
          <w:color w:val="808080"/>
        </w:rPr>
        <w:t>&gt;</w:t>
      </w:r>
    </w:p>
    <w:p w14:paraId="79EECB6A" w14:textId="77777777" w:rsidR="007F3087" w:rsidRPr="00293674" w:rsidRDefault="007F3087" w:rsidP="007F3087">
      <w:pPr>
        <w:pStyle w:val="ListParagraph"/>
        <w:numPr>
          <w:ilvl w:val="0"/>
          <w:numId w:val="50"/>
        </w:numPr>
        <w:rPr>
          <w:rFonts w:eastAsia="Times New Roman" w:cs="Segoe UI"/>
          <w:color w:val="000000"/>
          <w:szCs w:val="22"/>
        </w:rPr>
      </w:pPr>
      <w:r w:rsidRPr="00293674">
        <w:rPr>
          <w:rFonts w:eastAsia="Times New Roman" w:cs="Segoe UI"/>
          <w:color w:val="000000"/>
          <w:szCs w:val="22"/>
        </w:rPr>
        <w:t>Save the file</w:t>
      </w:r>
    </w:p>
    <w:p w14:paraId="0425EB50" w14:textId="77777777" w:rsidR="00E147A8" w:rsidRPr="00624858" w:rsidRDefault="00E147A8" w:rsidP="00E147A8">
      <w:pPr>
        <w:rPr>
          <w:rFonts w:ascii="Cambria" w:hAnsi="Cambria" w:cstheme="minorHAnsi"/>
          <w:sz w:val="22"/>
          <w:szCs w:val="22"/>
        </w:rPr>
      </w:pPr>
    </w:p>
    <w:p w14:paraId="0A4D9EC6" w14:textId="6393A33E" w:rsidR="00A36993" w:rsidRDefault="2386901B">
      <w:pPr>
        <w:pStyle w:val="Heading1"/>
      </w:pPr>
      <w:r>
        <w:t>Exercise 8: Upload the policies</w:t>
      </w:r>
    </w:p>
    <w:p w14:paraId="51B83962" w14:textId="6278029C" w:rsidR="00A90E8F" w:rsidRDefault="00A90E8F" w:rsidP="00A90E8F">
      <w:pPr>
        <w:pStyle w:val="Heading3"/>
      </w:pPr>
      <w:r>
        <w:t>Scenario</w:t>
      </w:r>
    </w:p>
    <w:p w14:paraId="29825F1F" w14:textId="44FCEF90" w:rsidR="2386901B" w:rsidRPr="008C29F6" w:rsidRDefault="001606E8" w:rsidP="0026373E">
      <w:pPr>
        <w:rPr>
          <w:rFonts w:ascii="Cambria" w:eastAsia="Times New Roman" w:hAnsi="Cambria" w:cs="Segoe UI"/>
          <w:color w:val="000000" w:themeColor="text1"/>
          <w:sz w:val="22"/>
          <w:szCs w:val="22"/>
        </w:rPr>
      </w:pPr>
      <w:r>
        <w:t>In this exercise, you will be uploading the custom policies (XML files) to Azure AD B2C admin console</w:t>
      </w:r>
      <w:r w:rsidR="008E6EA7">
        <w:t xml:space="preserve">. You achieve this by </w:t>
      </w:r>
      <w:r w:rsidR="00623367">
        <w:t>leveraging</w:t>
      </w:r>
      <w:r w:rsidR="00F81DDB">
        <w:t xml:space="preserve"> the Identity Experience Framework </w:t>
      </w:r>
      <w:r w:rsidR="00623367">
        <w:t>UX.</w:t>
      </w:r>
      <w:r w:rsidR="00D564F9">
        <w:t xml:space="preserve"> </w:t>
      </w:r>
    </w:p>
    <w:p w14:paraId="5524D9F5" w14:textId="2FD07D8B" w:rsidR="2386901B" w:rsidRPr="008C29F6" w:rsidRDefault="2386901B" w:rsidP="0026373E">
      <w:pPr>
        <w:numPr>
          <w:ilvl w:val="0"/>
          <w:numId w:val="33"/>
        </w:numPr>
        <w:spacing w:beforeAutospacing="1" w:afterAutospacing="1" w:line="240" w:lineRule="auto"/>
        <w:rPr>
          <w:rFonts w:ascii="Cambria" w:hAnsi="Cambria"/>
          <w:color w:val="000000" w:themeColor="text1"/>
          <w:sz w:val="22"/>
          <w:szCs w:val="22"/>
        </w:rPr>
      </w:pPr>
      <w:r w:rsidRPr="008C29F6">
        <w:rPr>
          <w:rFonts w:ascii="Cambria" w:eastAsia="Times New Roman" w:hAnsi="Cambria" w:cs="Segoe UI"/>
          <w:b/>
          <w:color w:val="000000" w:themeColor="text1"/>
          <w:sz w:val="22"/>
          <w:szCs w:val="22"/>
        </w:rPr>
        <w:t>Navigate</w:t>
      </w:r>
      <w:r w:rsidRPr="008C29F6">
        <w:rPr>
          <w:rFonts w:ascii="Cambria" w:eastAsia="Times New Roman" w:hAnsi="Cambria" w:cs="Segoe UI"/>
          <w:color w:val="000000" w:themeColor="text1"/>
          <w:sz w:val="22"/>
          <w:szCs w:val="22"/>
        </w:rPr>
        <w:t xml:space="preserve"> to </w:t>
      </w:r>
      <w:hyperlink r:id="rId18">
        <w:r w:rsidRPr="008C29F6">
          <w:rPr>
            <w:rStyle w:val="Hyperlink"/>
            <w:rFonts w:ascii="Cambria" w:eastAsia="Times New Roman" w:hAnsi="Cambria" w:cs="Segoe UI"/>
            <w:color w:val="000000" w:themeColor="text1"/>
            <w:sz w:val="22"/>
            <w:szCs w:val="22"/>
          </w:rPr>
          <w:t>https://portal.azure.com</w:t>
        </w:r>
      </w:hyperlink>
    </w:p>
    <w:p w14:paraId="31145BF7" w14:textId="725ABFFA" w:rsidR="2386901B" w:rsidRPr="008C29F6" w:rsidRDefault="00963490" w:rsidP="0026373E">
      <w:pPr>
        <w:numPr>
          <w:ilvl w:val="0"/>
          <w:numId w:val="33"/>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00770CE9" w:rsidRPr="008C29F6">
        <w:rPr>
          <w:rFonts w:ascii="Cambria" w:hAnsi="Cambria"/>
          <w:b/>
          <w:color w:val="000000" w:themeColor="text1"/>
          <w:sz w:val="22"/>
          <w:szCs w:val="22"/>
        </w:rPr>
        <w:t>All Services</w:t>
      </w:r>
      <w:r w:rsidR="00770CE9" w:rsidRPr="008C29F6">
        <w:rPr>
          <w:rFonts w:ascii="Cambria" w:hAnsi="Cambria"/>
          <w:color w:val="000000" w:themeColor="text1"/>
          <w:sz w:val="22"/>
          <w:szCs w:val="22"/>
        </w:rPr>
        <w:t xml:space="preserve">, and then enter </w:t>
      </w:r>
      <w:r w:rsidR="0026644A" w:rsidRPr="0026644A">
        <w:rPr>
          <w:rStyle w:val="HTMLCode"/>
          <w:rFonts w:ascii="Cambria" w:eastAsiaTheme="majorEastAsia" w:hAnsi="Cambria"/>
          <w:b/>
          <w:bCs/>
          <w:color w:val="000000"/>
          <w:sz w:val="22"/>
          <w:szCs w:val="22"/>
          <w:bdr w:val="single" w:sz="6" w:space="2" w:color="auto" w:frame="1"/>
        </w:rPr>
        <w:t>Azure AD B2C</w:t>
      </w:r>
    </w:p>
    <w:p w14:paraId="78F6529B" w14:textId="05C90003" w:rsidR="00770CE9" w:rsidRPr="008B284F" w:rsidRDefault="007B43D3" w:rsidP="0026373E">
      <w:pPr>
        <w:numPr>
          <w:ilvl w:val="0"/>
          <w:numId w:val="33"/>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Azure AD B2C</w:t>
      </w:r>
      <w:r w:rsidRPr="008C29F6">
        <w:rPr>
          <w:rFonts w:ascii="Cambria" w:hAnsi="Cambria"/>
          <w:color w:val="000000" w:themeColor="text1"/>
          <w:sz w:val="22"/>
          <w:szCs w:val="22"/>
        </w:rPr>
        <w:t xml:space="preserve">, and then select </w:t>
      </w:r>
      <w:r w:rsidR="00857EA0" w:rsidRPr="008C29F6">
        <w:rPr>
          <w:rFonts w:ascii="Cambria" w:hAnsi="Cambria"/>
          <w:b/>
          <w:color w:val="000000" w:themeColor="text1"/>
          <w:sz w:val="22"/>
          <w:szCs w:val="22"/>
        </w:rPr>
        <w:t>Identity Experience Framework</w:t>
      </w:r>
    </w:p>
    <w:p w14:paraId="7D785C12" w14:textId="1660403D" w:rsidR="00587B2B" w:rsidRDefault="00587B2B" w:rsidP="0026373E">
      <w:pPr>
        <w:numPr>
          <w:ilvl w:val="0"/>
          <w:numId w:val="33"/>
        </w:numPr>
        <w:shd w:val="clear" w:color="auto" w:fill="FFFFFF"/>
        <w:spacing w:before="100" w:beforeAutospacing="1" w:after="100" w:afterAutospacing="1" w:line="240" w:lineRule="auto"/>
        <w:rPr>
          <w:rFonts w:ascii="Cambria" w:hAnsi="Cambria" w:cs="Segoe UI"/>
          <w:color w:val="000000"/>
          <w:sz w:val="22"/>
          <w:szCs w:val="22"/>
        </w:rPr>
      </w:pPr>
      <w:r>
        <w:rPr>
          <w:rFonts w:ascii="Cambria" w:hAnsi="Cambria" w:cs="Segoe UI"/>
          <w:color w:val="000000"/>
          <w:sz w:val="22"/>
          <w:szCs w:val="22"/>
        </w:rPr>
        <w:t xml:space="preserve">Click </w:t>
      </w:r>
      <w:r w:rsidRPr="00D9569F">
        <w:rPr>
          <w:rFonts w:ascii="Cambria" w:hAnsi="Cambria" w:cs="Segoe UI"/>
          <w:b/>
          <w:color w:val="000000"/>
          <w:sz w:val="22"/>
          <w:szCs w:val="22"/>
        </w:rPr>
        <w:t>Uplo</w:t>
      </w:r>
      <w:r>
        <w:rPr>
          <w:rFonts w:ascii="Cambria" w:hAnsi="Cambria" w:cs="Segoe UI"/>
          <w:b/>
          <w:color w:val="000000"/>
          <w:sz w:val="22"/>
          <w:szCs w:val="22"/>
        </w:rPr>
        <w:t>a</w:t>
      </w:r>
      <w:r w:rsidRPr="00D9569F">
        <w:rPr>
          <w:rFonts w:ascii="Cambria" w:hAnsi="Cambria" w:cs="Segoe UI"/>
          <w:b/>
          <w:color w:val="000000"/>
          <w:sz w:val="22"/>
          <w:szCs w:val="22"/>
        </w:rPr>
        <w:t>d Custom Polic</w:t>
      </w:r>
      <w:r>
        <w:rPr>
          <w:rFonts w:ascii="Cambria" w:hAnsi="Cambria" w:cs="Segoe UI"/>
          <w:color w:val="000000"/>
          <w:sz w:val="22"/>
          <w:szCs w:val="22"/>
        </w:rPr>
        <w:t>y.</w:t>
      </w:r>
    </w:p>
    <w:p w14:paraId="7DD80466" w14:textId="6A14A61B" w:rsidR="00674C72" w:rsidRPr="00B555AF" w:rsidRDefault="008B284F" w:rsidP="0026373E">
      <w:pPr>
        <w:numPr>
          <w:ilvl w:val="0"/>
          <w:numId w:val="33"/>
        </w:numPr>
        <w:shd w:val="clear" w:color="auto" w:fill="FFFFFF"/>
        <w:spacing w:before="100" w:beforeAutospacing="1" w:after="100" w:afterAutospacing="1" w:line="240" w:lineRule="auto"/>
        <w:rPr>
          <w:i/>
        </w:rPr>
      </w:pPr>
      <w:r w:rsidRPr="008C29F6">
        <w:rPr>
          <w:rFonts w:ascii="Cambria" w:hAnsi="Cambria" w:cs="Segoe UI"/>
          <w:color w:val="000000"/>
          <w:sz w:val="22"/>
          <w:szCs w:val="22"/>
        </w:rPr>
        <w:t>Enable </w:t>
      </w:r>
      <w:r w:rsidRPr="008C29F6">
        <w:rPr>
          <w:rStyle w:val="Strong"/>
          <w:rFonts w:ascii="Cambria" w:hAnsi="Cambria" w:cs="Segoe UI"/>
          <w:color w:val="000000"/>
          <w:sz w:val="22"/>
          <w:szCs w:val="22"/>
        </w:rPr>
        <w:t>Overwrite the policy if it exists</w:t>
      </w:r>
      <w:r w:rsidRPr="008C29F6">
        <w:rPr>
          <w:rFonts w:ascii="Cambria" w:hAnsi="Cambria" w:cs="Segoe UI"/>
          <w:color w:val="000000"/>
          <w:sz w:val="22"/>
          <w:szCs w:val="22"/>
        </w:rPr>
        <w:t xml:space="preserve">, and </w:t>
      </w:r>
      <w:r w:rsidR="00AB4EA4">
        <w:rPr>
          <w:rFonts w:ascii="Cambria" w:hAnsi="Cambria" w:cs="Segoe UI"/>
          <w:color w:val="000000"/>
          <w:sz w:val="22"/>
          <w:szCs w:val="22"/>
        </w:rPr>
        <w:t xml:space="preserve">click the folder icon. </w:t>
      </w:r>
      <w:r w:rsidR="00AB4EA4" w:rsidRPr="0026373E">
        <w:rPr>
          <w:rFonts w:ascii="Cambria" w:hAnsi="Cambria" w:cs="Segoe UI"/>
          <w:color w:val="000000"/>
          <w:sz w:val="22"/>
          <w:szCs w:val="22"/>
        </w:rPr>
        <w:t>B</w:t>
      </w:r>
      <w:r w:rsidRPr="008C29F6">
        <w:rPr>
          <w:rFonts w:ascii="Cambria" w:hAnsi="Cambria" w:cs="Segoe UI"/>
          <w:color w:val="000000"/>
          <w:sz w:val="22"/>
          <w:szCs w:val="22"/>
        </w:rPr>
        <w:t>rowse to and select the</w:t>
      </w:r>
      <w:r w:rsidR="005A6358">
        <w:rPr>
          <w:rFonts w:ascii="Cambria" w:hAnsi="Cambria" w:cs="Segoe UI"/>
          <w:color w:val="000000"/>
          <w:sz w:val="22"/>
          <w:szCs w:val="22"/>
        </w:rPr>
        <w:t xml:space="preserve"> </w:t>
      </w:r>
      <w:r w:rsidR="00E87A91">
        <w:rPr>
          <w:rFonts w:ascii="Cambria" w:hAnsi="Cambria" w:cs="Segoe UI"/>
          <w:i/>
          <w:color w:val="000000"/>
          <w:sz w:val="22"/>
          <w:szCs w:val="22"/>
        </w:rPr>
        <w:t>TrustFrameworkExtension.xml</w:t>
      </w:r>
      <w:r w:rsidR="005A6358">
        <w:rPr>
          <w:rFonts w:ascii="Cambria" w:hAnsi="Cambria" w:cs="Segoe UI"/>
          <w:color w:val="000000"/>
          <w:sz w:val="22"/>
          <w:szCs w:val="22"/>
        </w:rPr>
        <w:t xml:space="preserve"> </w:t>
      </w:r>
      <w:r w:rsidR="00674C72">
        <w:rPr>
          <w:rFonts w:ascii="Cambria" w:hAnsi="Cambria" w:cs="Segoe UI"/>
          <w:color w:val="000000"/>
          <w:sz w:val="22"/>
          <w:szCs w:val="22"/>
        </w:rPr>
        <w:t xml:space="preserve">under </w:t>
      </w:r>
      <w:r w:rsidR="00AB4EA4" w:rsidRPr="005968D2">
        <w:rPr>
          <w:rFonts w:ascii="Cambria" w:hAnsi="Cambria" w:cs="Segoe UI"/>
          <w:b/>
          <w:color w:val="000000"/>
          <w:sz w:val="22"/>
          <w:szCs w:val="22"/>
        </w:rPr>
        <w:t>SocialAndLocalAccounts</w:t>
      </w:r>
      <w:r w:rsidR="00AB4EA4" w:rsidRPr="005968D2">
        <w:rPr>
          <w:rFonts w:ascii="Cambria" w:hAnsi="Cambria" w:cs="Segoe UI"/>
          <w:color w:val="000000"/>
          <w:sz w:val="22"/>
          <w:szCs w:val="22"/>
        </w:rPr>
        <w:t xml:space="preserve"> folder</w:t>
      </w:r>
      <w:r w:rsidR="00AB4EA4">
        <w:rPr>
          <w:rFonts w:ascii="Cambria" w:hAnsi="Cambria" w:cs="Segoe UI"/>
          <w:color w:val="000000"/>
          <w:sz w:val="22"/>
          <w:szCs w:val="22"/>
        </w:rPr>
        <w:t xml:space="preserve"> outlined in </w:t>
      </w:r>
      <w:r w:rsidR="00674C72">
        <w:rPr>
          <w:rFonts w:ascii="Cambria" w:hAnsi="Cambria" w:cs="Segoe UI"/>
          <w:color w:val="000000"/>
          <w:sz w:val="22"/>
          <w:szCs w:val="22"/>
        </w:rPr>
        <w:t>Exercise 6 Step 2</w:t>
      </w:r>
      <w:r w:rsidR="00A15A2F">
        <w:rPr>
          <w:rFonts w:ascii="Cambria" w:hAnsi="Cambria" w:cs="Segoe UI"/>
          <w:color w:val="000000"/>
          <w:sz w:val="22"/>
          <w:szCs w:val="22"/>
        </w:rPr>
        <w:t>:</w:t>
      </w:r>
    </w:p>
    <w:p w14:paraId="0569900B" w14:textId="460FECDA" w:rsidR="00674C72" w:rsidRPr="0026373E" w:rsidRDefault="00674C72" w:rsidP="0026373E">
      <w:pPr>
        <w:pStyle w:val="ListParagraph"/>
        <w:numPr>
          <w:ilvl w:val="1"/>
          <w:numId w:val="33"/>
        </w:numPr>
        <w:rPr>
          <w:rFonts w:cs="Segoe UI"/>
          <w:color w:val="000000"/>
          <w:szCs w:val="22"/>
        </w:rPr>
      </w:pPr>
      <w:r w:rsidRPr="00B555AF">
        <w:rPr>
          <w:i/>
        </w:rPr>
        <w:t>TrustFrameworkExtension.xml</w:t>
      </w:r>
    </w:p>
    <w:p w14:paraId="0B122931" w14:textId="6AC3748F" w:rsidR="00857EA0" w:rsidRPr="008C29F6" w:rsidRDefault="00857EA0" w:rsidP="0026373E">
      <w:pPr>
        <w:numPr>
          <w:ilvl w:val="0"/>
          <w:numId w:val="33"/>
        </w:numPr>
        <w:spacing w:beforeAutospacing="1" w:afterAutospacing="1" w:line="240" w:lineRule="auto"/>
        <w:rPr>
          <w:rFonts w:ascii="Cambria" w:hAnsi="Cambria"/>
          <w:color w:val="000000" w:themeColor="text1"/>
          <w:sz w:val="22"/>
          <w:szCs w:val="22"/>
        </w:rPr>
      </w:pPr>
      <w:r w:rsidRPr="008C29F6">
        <w:rPr>
          <w:rFonts w:ascii="Cambria" w:hAnsi="Cambria"/>
          <w:color w:val="000000" w:themeColor="text1"/>
          <w:sz w:val="22"/>
          <w:szCs w:val="22"/>
        </w:rPr>
        <w:t xml:space="preserve">Select </w:t>
      </w:r>
      <w:r w:rsidRPr="008C29F6">
        <w:rPr>
          <w:rFonts w:ascii="Cambria" w:hAnsi="Cambria"/>
          <w:b/>
          <w:color w:val="000000" w:themeColor="text1"/>
          <w:sz w:val="22"/>
          <w:szCs w:val="22"/>
        </w:rPr>
        <w:t>Upload Policy</w:t>
      </w:r>
    </w:p>
    <w:p w14:paraId="3C87DFB0" w14:textId="44EE0B70" w:rsidR="009C2C6B" w:rsidRPr="00673AE0" w:rsidRDefault="2386901B" w:rsidP="2386901B">
      <w:pPr>
        <w:pStyle w:val="Heading1"/>
      </w:pPr>
      <w:r w:rsidRPr="2386901B">
        <w:t>Exercise 9: Test the custom policy</w:t>
      </w:r>
    </w:p>
    <w:p w14:paraId="28599C5B" w14:textId="492D1998" w:rsidR="009C2C6B" w:rsidRDefault="009C2C6B" w:rsidP="009C2C6B">
      <w:pPr>
        <w:pStyle w:val="Heading3"/>
      </w:pPr>
      <w:r>
        <w:t>Scenario</w:t>
      </w:r>
    </w:p>
    <w:p w14:paraId="623BC873" w14:textId="15221051" w:rsidR="00513375" w:rsidRDefault="00513375" w:rsidP="00513375">
      <w:r>
        <w:t xml:space="preserve">In this exercise, you will test </w:t>
      </w:r>
      <w:r w:rsidR="009E3099">
        <w:t>signing up and logging into your JWT application with both a local account and a Facebook account</w:t>
      </w:r>
    </w:p>
    <w:p w14:paraId="752B36F0" w14:textId="77777777" w:rsidR="009E3099" w:rsidRPr="009E3099" w:rsidRDefault="009E3099" w:rsidP="009E3099">
      <w:pPr>
        <w:numPr>
          <w:ilvl w:val="0"/>
          <w:numId w:val="26"/>
        </w:numPr>
        <w:spacing w:before="100" w:beforeAutospacing="1" w:after="100" w:afterAutospacing="1"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 xml:space="preserve">On the Custom Policies page,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15E7807D" w14:textId="77777777" w:rsidR="009E3099" w:rsidRPr="009E3099" w:rsidRDefault="009E3099" w:rsidP="009E3099">
      <w:pPr>
        <w:numPr>
          <w:ilvl w:val="0"/>
          <w:numId w:val="26"/>
        </w:numPr>
        <w:spacing w:before="100" w:beforeAutospacing="1" w:after="0"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 xml:space="preserve">Select </w:t>
      </w:r>
      <w:r w:rsidRPr="009E3099">
        <w:rPr>
          <w:rFonts w:ascii="Cambria" w:eastAsia="Times New Roman" w:hAnsi="Cambria" w:cs="Segoe UI"/>
          <w:b/>
          <w:bCs/>
          <w:color w:val="000000"/>
          <w:sz w:val="22"/>
          <w:szCs w:val="22"/>
        </w:rPr>
        <w:t>Run now</w:t>
      </w:r>
      <w:r w:rsidRPr="009E3099">
        <w:rPr>
          <w:rFonts w:ascii="Cambria" w:eastAsia="Times New Roman" w:hAnsi="Cambria" w:cs="Segoe UI"/>
          <w:color w:val="000000"/>
          <w:sz w:val="22"/>
          <w:szCs w:val="22"/>
        </w:rPr>
        <w:t>.</w:t>
      </w:r>
    </w:p>
    <w:p w14:paraId="6D38F314" w14:textId="6BFE47C7" w:rsidR="009E3099" w:rsidRPr="009E3099" w:rsidRDefault="009E3099" w:rsidP="009E3099">
      <w:pPr>
        <w:numPr>
          <w:ilvl w:val="0"/>
          <w:numId w:val="26"/>
        </w:numPr>
        <w:spacing w:before="100" w:beforeAutospacing="1" w:after="0"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 xml:space="preserve">You should be able to sign up using </w:t>
      </w:r>
      <w:r w:rsidR="0013410B">
        <w:rPr>
          <w:rFonts w:ascii="Cambria" w:eastAsia="Times New Roman" w:hAnsi="Cambria" w:cs="Segoe UI"/>
          <w:color w:val="000000"/>
          <w:sz w:val="22"/>
          <w:szCs w:val="22"/>
        </w:rPr>
        <w:t xml:space="preserve">your </w:t>
      </w:r>
      <w:r w:rsidR="005E6B69">
        <w:rPr>
          <w:rFonts w:ascii="Cambria" w:eastAsia="Times New Roman" w:hAnsi="Cambria" w:cs="Segoe UI"/>
          <w:b/>
          <w:color w:val="000000"/>
          <w:sz w:val="22"/>
          <w:szCs w:val="22"/>
        </w:rPr>
        <w:t xml:space="preserve">Facebook </w:t>
      </w:r>
      <w:r w:rsidR="0013410B">
        <w:rPr>
          <w:rFonts w:ascii="Cambria" w:eastAsia="Times New Roman" w:hAnsi="Cambria" w:cs="Segoe UI"/>
          <w:b/>
          <w:color w:val="000000"/>
          <w:sz w:val="22"/>
          <w:szCs w:val="22"/>
        </w:rPr>
        <w:t>social identity</w:t>
      </w:r>
      <w:r w:rsidRPr="009E3099">
        <w:rPr>
          <w:rFonts w:ascii="Cambria" w:eastAsia="Times New Roman" w:hAnsi="Cambria" w:cs="Segoe UI"/>
          <w:color w:val="000000"/>
          <w:sz w:val="22"/>
          <w:szCs w:val="22"/>
        </w:rPr>
        <w:t>.</w:t>
      </w:r>
    </w:p>
    <w:p w14:paraId="56D8BDFA" w14:textId="1AFB0D17" w:rsidR="009E3099" w:rsidRDefault="009E3099" w:rsidP="009E3099">
      <w:pPr>
        <w:numPr>
          <w:ilvl w:val="0"/>
          <w:numId w:val="26"/>
        </w:numPr>
        <w:spacing w:before="100" w:beforeAutospacing="1" w:after="0"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Sign in with the same account to confirm that you have the correct configuration.</w:t>
      </w:r>
    </w:p>
    <w:p w14:paraId="2C31FC94" w14:textId="14B38FB6" w:rsidR="003B4DD1" w:rsidRDefault="003B4DD1" w:rsidP="003B4DD1">
      <w:pPr>
        <w:pBdr>
          <w:bottom w:val="single" w:sz="6" w:space="1" w:color="auto"/>
        </w:pBdr>
        <w:spacing w:before="100" w:beforeAutospacing="1" w:after="0" w:line="240" w:lineRule="auto"/>
        <w:rPr>
          <w:rFonts w:ascii="Cambria" w:eastAsia="Times New Roman" w:hAnsi="Cambria" w:cs="Segoe UI"/>
          <w:color w:val="000000"/>
          <w:sz w:val="22"/>
          <w:szCs w:val="22"/>
        </w:rPr>
      </w:pPr>
    </w:p>
    <w:p w14:paraId="45DAA250" w14:textId="77777777" w:rsidR="003B4DD1" w:rsidRPr="009E3099" w:rsidRDefault="003B4DD1" w:rsidP="003B4DD1">
      <w:pPr>
        <w:spacing w:before="100" w:beforeAutospacing="1" w:after="0" w:line="240" w:lineRule="auto"/>
        <w:rPr>
          <w:rFonts w:ascii="Cambria" w:eastAsia="Times New Roman" w:hAnsi="Cambria" w:cs="Segoe UI"/>
          <w:color w:val="000000"/>
          <w:sz w:val="22"/>
          <w:szCs w:val="22"/>
        </w:rPr>
      </w:pPr>
    </w:p>
    <w:p w14:paraId="18325858" w14:textId="7687DCB6" w:rsidR="003B4DD1" w:rsidRDefault="002023E8">
      <w:pPr>
        <w:pStyle w:val="Heading1"/>
      </w:pPr>
      <w:r>
        <w:t xml:space="preserve">Configuring </w:t>
      </w:r>
      <w:r w:rsidR="0028750D">
        <w:t>REST</w:t>
      </w:r>
      <w:r w:rsidR="0034742F">
        <w:t>ful</w:t>
      </w:r>
      <w:r w:rsidR="0028750D">
        <w:t xml:space="preserve"> Provider</w:t>
      </w:r>
    </w:p>
    <w:p w14:paraId="0E9A15DF" w14:textId="3D15875B" w:rsidR="002023E8" w:rsidRDefault="009F4FAE" w:rsidP="009F4FAE">
      <w:pPr>
        <w:pStyle w:val="Heading6"/>
      </w:pPr>
      <w:r>
        <w:t>Abstract</w:t>
      </w:r>
    </w:p>
    <w:p w14:paraId="7DF6716A" w14:textId="15147C4E" w:rsidR="006E20D1" w:rsidRPr="006E20D1" w:rsidRDefault="008C669F" w:rsidP="006E20D1">
      <w:r>
        <w:t xml:space="preserve">In this portion of the </w:t>
      </w:r>
      <w:r w:rsidR="00590822">
        <w:t>lab you</w:t>
      </w:r>
      <w:r>
        <w:t xml:space="preserve"> will configure a RESTful </w:t>
      </w:r>
      <w:r w:rsidR="006610EC">
        <w:t xml:space="preserve">API </w:t>
      </w:r>
      <w:r>
        <w:t xml:space="preserve">Provider </w:t>
      </w:r>
      <w:r w:rsidR="00F8443A">
        <w:t xml:space="preserve">to perform an API call </w:t>
      </w:r>
      <w:r w:rsidR="007F227A">
        <w:t xml:space="preserve">to a third-party service during a sign-up or sign-in flow. </w:t>
      </w:r>
      <w:r w:rsidR="00A44598">
        <w:t xml:space="preserve">This scenario will retrieve a </w:t>
      </w:r>
      <w:r w:rsidR="000F4FDF">
        <w:t xml:space="preserve">Membership Number/Loyalty Number of a customer. </w:t>
      </w:r>
      <w:r w:rsidR="00653C69">
        <w:t xml:space="preserve">Once you </w:t>
      </w:r>
      <w:r w:rsidR="008815FA">
        <w:t xml:space="preserve">understand how to do this, you can easily integrate this into any of your flows </w:t>
      </w:r>
      <w:r w:rsidR="001C28B1">
        <w:t xml:space="preserve">called by </w:t>
      </w:r>
      <w:r w:rsidR="008815FA">
        <w:t>your application</w:t>
      </w:r>
      <w:r w:rsidR="001C28B1">
        <w:t>/service</w:t>
      </w:r>
      <w:r w:rsidR="008815FA">
        <w:t>.</w:t>
      </w:r>
    </w:p>
    <w:p w14:paraId="603D4712" w14:textId="533FE975" w:rsidR="009F4FAE" w:rsidRDefault="009F4FAE" w:rsidP="009F4FAE">
      <w:pPr>
        <w:pStyle w:val="Heading2"/>
      </w:pPr>
      <w:r>
        <w:t>Prerequisites</w:t>
      </w:r>
    </w:p>
    <w:p w14:paraId="441C380D" w14:textId="7A521693" w:rsidR="008815FA" w:rsidRPr="008815FA" w:rsidRDefault="00FD08A3" w:rsidP="008815FA">
      <w:r>
        <w:t xml:space="preserve">Have a </w:t>
      </w:r>
      <w:r w:rsidR="00D726E7">
        <w:t xml:space="preserve">local account or social identity that can successfully authenticate using Azure AD custom policies </w:t>
      </w:r>
      <w:r w:rsidR="00746056">
        <w:t>while authenticating to an application. If you do not have a social identity provider, you can still configure this with a local account</w:t>
      </w:r>
      <w:r w:rsidR="00E9288E">
        <w:t xml:space="preserve"> and test this successfully. </w:t>
      </w:r>
    </w:p>
    <w:p w14:paraId="02E11FC1" w14:textId="6015AE53" w:rsidR="00DF055A" w:rsidRDefault="009F4FAE">
      <w:pPr>
        <w:pStyle w:val="Heading1"/>
      </w:pPr>
      <w:r>
        <w:t>Exer</w:t>
      </w:r>
      <w:r w:rsidR="00483035">
        <w:t xml:space="preserve">cise 1: </w:t>
      </w:r>
      <w:r w:rsidR="00DF055A">
        <w:t>Smart Copy OrchestrationSteps Base to Extension</w:t>
      </w:r>
    </w:p>
    <w:p w14:paraId="6D3F33D1" w14:textId="7D3AE27E" w:rsidR="0054215D" w:rsidRDefault="00DF055A" w:rsidP="0085793B">
      <w:pPr>
        <w:pStyle w:val="Heading3"/>
      </w:pPr>
      <w:r>
        <w:t>Scenario</w:t>
      </w:r>
    </w:p>
    <w:p w14:paraId="36414658" w14:textId="4DF17C19" w:rsidR="005F70FF" w:rsidRDefault="007A57E0">
      <w:r>
        <w:t xml:space="preserve">In this exercise, you will need to copy over the OrchestrationSteps </w:t>
      </w:r>
      <w:r w:rsidR="009155F9">
        <w:t xml:space="preserve">from the base file </w:t>
      </w:r>
      <w:r>
        <w:t>to the Extension fil</w:t>
      </w:r>
      <w:r w:rsidR="00DD3BBB">
        <w:t xml:space="preserve">e. The </w:t>
      </w:r>
      <w:r w:rsidR="009155F9">
        <w:t>TrustFrameworkBase.xml</w:t>
      </w:r>
      <w:r w:rsidR="00DD3BBB">
        <w:t xml:space="preserve"> file </w:t>
      </w:r>
      <w:r w:rsidR="009155F9">
        <w:t xml:space="preserve">will </w:t>
      </w:r>
      <w:r w:rsidR="00A34C9B">
        <w:t>inherent</w:t>
      </w:r>
      <w:r w:rsidR="00DD3BBB">
        <w:t xml:space="preserve"> what is in the </w:t>
      </w:r>
      <w:r w:rsidR="009155F9">
        <w:t>TrustFrameworkExtension.xml file</w:t>
      </w:r>
      <w:r w:rsidR="00DD3BBB">
        <w:t xml:space="preserve"> therefore, </w:t>
      </w:r>
      <w:r w:rsidR="009155F9">
        <w:t xml:space="preserve">by </w:t>
      </w:r>
      <w:r w:rsidR="00DD3BBB">
        <w:t>following best practices we will not modify the base file and instead</w:t>
      </w:r>
      <w:r w:rsidR="00703C85">
        <w:t xml:space="preserve"> add the additional </w:t>
      </w:r>
      <w:r w:rsidR="005F70FF">
        <w:t>Orchestrated</w:t>
      </w:r>
      <w:r w:rsidR="00703C85">
        <w:t xml:space="preserve"> Steps </w:t>
      </w:r>
      <w:r w:rsidR="005F70FF">
        <w:t>to</w:t>
      </w:r>
      <w:r w:rsidR="00703C85">
        <w:t xml:space="preserve"> the </w:t>
      </w:r>
      <w:r w:rsidR="00FE1878">
        <w:t>extension</w:t>
      </w:r>
      <w:r w:rsidR="005F70FF">
        <w:t xml:space="preserve"> </w:t>
      </w:r>
      <w:r w:rsidR="00FE1878">
        <w:t xml:space="preserve">file.  </w:t>
      </w:r>
    </w:p>
    <w:p w14:paraId="2E7D5646" w14:textId="7F718ADD" w:rsidR="007A57E0" w:rsidRPr="007A57E0" w:rsidRDefault="004C215E" w:rsidP="0026373E">
      <w:r>
        <w:t xml:space="preserve">This practice should be done if you require to make any changes to </w:t>
      </w:r>
      <w:r w:rsidR="001734BA">
        <w:t>the IEF</w:t>
      </w:r>
      <w:r w:rsidR="00DC62C4">
        <w:t xml:space="preserve"> such as</w:t>
      </w:r>
      <w:r>
        <w:t xml:space="preserve"> add</w:t>
      </w:r>
      <w:r w:rsidR="00DC62C4">
        <w:t>ing</w:t>
      </w:r>
      <w:r>
        <w:t xml:space="preserve"> additional claim schemas</w:t>
      </w:r>
      <w:r w:rsidR="0089525B">
        <w:t xml:space="preserve"> or additional orchestration steps to your user journey.</w:t>
      </w:r>
    </w:p>
    <w:p w14:paraId="230F3056" w14:textId="3C9FECFC" w:rsidR="0085793B" w:rsidRDefault="0085793B">
      <w:pPr>
        <w:pStyle w:val="Heading4"/>
      </w:pPr>
      <w:r>
        <w:t xml:space="preserve">Step 1: </w:t>
      </w:r>
      <w:r w:rsidR="00CC2EB9">
        <w:t>Smart Copy Base Extension</w:t>
      </w:r>
    </w:p>
    <w:p w14:paraId="6348EA4B" w14:textId="054E525C" w:rsidR="0068109E" w:rsidRDefault="0068109E" w:rsidP="0068109E">
      <w:pPr>
        <w:pStyle w:val="ListParagraph"/>
        <w:numPr>
          <w:ilvl w:val="0"/>
          <w:numId w:val="41"/>
        </w:numPr>
      </w:pPr>
      <w:r>
        <w:t>Navigate to the TrustFrameworkB</w:t>
      </w:r>
      <w:r w:rsidR="00B35ABA">
        <w:t>ase</w:t>
      </w:r>
      <w:r>
        <w:t>.xml file within Visual Studio Code</w:t>
      </w:r>
    </w:p>
    <w:p w14:paraId="0D5E55CF" w14:textId="4726BCDD" w:rsidR="00B35ABA" w:rsidRDefault="00C264A1" w:rsidP="0068109E">
      <w:pPr>
        <w:pStyle w:val="ListParagraph"/>
        <w:numPr>
          <w:ilvl w:val="0"/>
          <w:numId w:val="41"/>
        </w:numPr>
      </w:pPr>
      <w:r>
        <w:t>Press Ctrl + “F” to pull up the find bar and type “UserJourneys”</w:t>
      </w:r>
    </w:p>
    <w:p w14:paraId="5358ECA1" w14:textId="1F3AD32D" w:rsidR="00FB03BA" w:rsidRDefault="00C264A1" w:rsidP="00FB03BA">
      <w:pPr>
        <w:pStyle w:val="ListParagraph"/>
        <w:numPr>
          <w:ilvl w:val="0"/>
          <w:numId w:val="41"/>
        </w:numPr>
      </w:pPr>
      <w:r>
        <w:t xml:space="preserve">Right Click </w:t>
      </w:r>
      <w:r>
        <w:rPr>
          <w:b/>
        </w:rPr>
        <w:t>&lt;UserJourneys&gt;</w:t>
      </w:r>
      <w:r>
        <w:t xml:space="preserve"> at the</w:t>
      </w:r>
      <w:r w:rsidR="00FB19B3">
        <w:t xml:space="preserve"> beginning of the XML and</w:t>
      </w:r>
      <w:r w:rsidR="00970ADC">
        <w:t xml:space="preserve"> Select </w:t>
      </w:r>
      <w:r w:rsidR="00970ADC">
        <w:rPr>
          <w:b/>
        </w:rPr>
        <w:t xml:space="preserve">B2C Smart </w:t>
      </w:r>
      <w:r w:rsidR="00FB03BA">
        <w:rPr>
          <w:b/>
        </w:rPr>
        <w:t>c</w:t>
      </w:r>
      <w:r w:rsidR="00970ADC">
        <w:rPr>
          <w:b/>
        </w:rPr>
        <w:t>opy</w:t>
      </w:r>
    </w:p>
    <w:p w14:paraId="3415E708" w14:textId="78E96A57" w:rsidR="00FB03BA" w:rsidRDefault="00FB03BA" w:rsidP="0026373E">
      <w:pPr>
        <w:pStyle w:val="ListParagraph"/>
        <w:numPr>
          <w:ilvl w:val="1"/>
          <w:numId w:val="41"/>
        </w:numPr>
      </w:pPr>
      <w:r>
        <w:t xml:space="preserve">This copies </w:t>
      </w:r>
      <w:r w:rsidR="00400832">
        <w:t xml:space="preserve">everything between </w:t>
      </w:r>
      <w:r w:rsidR="00400832" w:rsidRPr="0026373E">
        <w:rPr>
          <w:b/>
        </w:rPr>
        <w:t>&lt;UserJourneys&gt;&lt;/UserJourneys&gt;</w:t>
      </w:r>
    </w:p>
    <w:p w14:paraId="7BE7054D" w14:textId="6697BF57" w:rsidR="005D5682" w:rsidRDefault="005D5682">
      <w:pPr>
        <w:pStyle w:val="Heading4"/>
      </w:pPr>
      <w:r>
        <w:t xml:space="preserve">Step 2: Smart Paste </w:t>
      </w:r>
      <w:r w:rsidR="00861567">
        <w:t xml:space="preserve">to </w:t>
      </w:r>
      <w:r w:rsidR="007A57E0">
        <w:t>ExtensionFile</w:t>
      </w:r>
    </w:p>
    <w:p w14:paraId="34BB8B78" w14:textId="10F35382" w:rsidR="00400832" w:rsidRDefault="00400832" w:rsidP="00400832">
      <w:pPr>
        <w:pStyle w:val="ListParagraph"/>
        <w:numPr>
          <w:ilvl w:val="0"/>
          <w:numId w:val="54"/>
        </w:numPr>
      </w:pPr>
      <w:r>
        <w:t>Navigate to the TrustFrameworkExtension</w:t>
      </w:r>
      <w:r w:rsidR="00654EFA">
        <w:t>s</w:t>
      </w:r>
      <w:r>
        <w:t>.xml file within Visual Studio Code</w:t>
      </w:r>
    </w:p>
    <w:p w14:paraId="68EEA320" w14:textId="5AFC1863" w:rsidR="00BE37C7" w:rsidRDefault="007527CD" w:rsidP="00400832">
      <w:pPr>
        <w:pStyle w:val="ListParagraph"/>
        <w:numPr>
          <w:ilvl w:val="0"/>
          <w:numId w:val="54"/>
        </w:numPr>
      </w:pPr>
      <w:r>
        <w:t>Scroll at the bottom of the page</w:t>
      </w:r>
    </w:p>
    <w:p w14:paraId="0656B5F3" w14:textId="2EE051B2" w:rsidR="007527CD" w:rsidRDefault="00507C7E" w:rsidP="00400832">
      <w:pPr>
        <w:pStyle w:val="ListParagraph"/>
        <w:numPr>
          <w:ilvl w:val="0"/>
          <w:numId w:val="54"/>
        </w:numPr>
      </w:pPr>
      <w:r>
        <w:t xml:space="preserve">After the </w:t>
      </w:r>
      <w:r w:rsidRPr="0026373E">
        <w:rPr>
          <w:b/>
        </w:rPr>
        <w:t>ClaimsProvider</w:t>
      </w:r>
      <w:r w:rsidR="00B95536" w:rsidRPr="0026373E">
        <w:rPr>
          <w:b/>
        </w:rPr>
        <w:t>s</w:t>
      </w:r>
      <w:r>
        <w:t xml:space="preserve">, right click and Select </w:t>
      </w:r>
      <w:r>
        <w:rPr>
          <w:b/>
        </w:rPr>
        <w:t>B2C Smart paste</w:t>
      </w:r>
    </w:p>
    <w:p w14:paraId="41FE72B4" w14:textId="5EB04408" w:rsidR="00507C7E" w:rsidRDefault="00507C7E" w:rsidP="00507C7E">
      <w:pPr>
        <w:pStyle w:val="ListParagraph"/>
        <w:numPr>
          <w:ilvl w:val="1"/>
          <w:numId w:val="54"/>
        </w:numPr>
      </w:pPr>
      <w:r>
        <w:t xml:space="preserve">This will paste the entire </w:t>
      </w:r>
      <w:r w:rsidR="00890947">
        <w:rPr>
          <w:b/>
        </w:rPr>
        <w:t>UserJourneys</w:t>
      </w:r>
    </w:p>
    <w:p w14:paraId="3E121520" w14:textId="1E496DEC" w:rsidR="00890947" w:rsidRDefault="006D0990" w:rsidP="0026373E">
      <w:r>
        <w:rPr>
          <w:noProof/>
        </w:rPr>
        <w:drawing>
          <wp:inline distT="0" distB="0" distL="0" distR="0" wp14:anchorId="57E6676C" wp14:editId="564B3552">
            <wp:extent cx="6400800" cy="322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226435"/>
                    </a:xfrm>
                    <a:prstGeom prst="rect">
                      <a:avLst/>
                    </a:prstGeom>
                    <a:noFill/>
                    <a:ln>
                      <a:noFill/>
                    </a:ln>
                  </pic:spPr>
                </pic:pic>
              </a:graphicData>
            </a:graphic>
          </wp:inline>
        </w:drawing>
      </w:r>
    </w:p>
    <w:p w14:paraId="4FF29587" w14:textId="0CCA253E" w:rsidR="00400832" w:rsidRPr="0026373E" w:rsidRDefault="00E36220" w:rsidP="0026373E">
      <w:r>
        <w:t>You should now have all of your UserJourneys available in your ExtensionFiles.</w:t>
      </w:r>
    </w:p>
    <w:p w14:paraId="6981F563" w14:textId="4432BB06" w:rsidR="009F4FAE" w:rsidRDefault="009F4FAE">
      <w:pPr>
        <w:pStyle w:val="Heading1"/>
      </w:pPr>
      <w:r>
        <w:t>Exer</w:t>
      </w:r>
      <w:r w:rsidR="00483035">
        <w:t xml:space="preserve">cise </w:t>
      </w:r>
      <w:r w:rsidR="00D52755">
        <w:t>2</w:t>
      </w:r>
      <w:r w:rsidR="00483035">
        <w:t xml:space="preserve">: </w:t>
      </w:r>
      <w:r w:rsidR="004D2A9F">
        <w:t xml:space="preserve">Add </w:t>
      </w:r>
      <w:r w:rsidR="006D1B6E">
        <w:t>client secret and client id for REST API call</w:t>
      </w:r>
    </w:p>
    <w:p w14:paraId="193D8DF5" w14:textId="77777777" w:rsidR="00536195" w:rsidRDefault="00536195" w:rsidP="00293FE0">
      <w:pPr>
        <w:pStyle w:val="Heading3"/>
      </w:pPr>
      <w:r>
        <w:t>Scenario</w:t>
      </w:r>
    </w:p>
    <w:p w14:paraId="167B74D3" w14:textId="49E07636" w:rsidR="00536195" w:rsidRPr="00536195" w:rsidRDefault="00536195" w:rsidP="00293FE0">
      <w:r>
        <w:t xml:space="preserve">In this exercise, you will need to create the </w:t>
      </w:r>
      <w:r w:rsidR="00A9052A">
        <w:t>Client ID and Client Secret in order to perform basic authentication with the REST API</w:t>
      </w:r>
      <w:r w:rsidR="001064A8">
        <w:t xml:space="preserve"> when it attempts to execute a REST call to gain the </w:t>
      </w:r>
      <w:r w:rsidR="001064A8" w:rsidRPr="00CB43CE">
        <w:rPr>
          <w:b/>
        </w:rPr>
        <w:t>loyaltynumber</w:t>
      </w:r>
      <w:r w:rsidR="001064A8">
        <w:t xml:space="preserve"> of the user</w:t>
      </w:r>
      <w:r w:rsidR="00CB43CE">
        <w:t xml:space="preserve"> that is stored in another service</w:t>
      </w:r>
      <w:r w:rsidR="00A9052A">
        <w:t>.</w:t>
      </w:r>
      <w:r w:rsidR="00657379">
        <w:t xml:space="preserve"> The keys below will be referenced in the B2C policies in a later step.</w:t>
      </w:r>
    </w:p>
    <w:p w14:paraId="33379FEE" w14:textId="252307C3" w:rsidR="00857346" w:rsidRDefault="00BD4F34" w:rsidP="00D76FD9">
      <w:pPr>
        <w:pStyle w:val="Heading5"/>
      </w:pPr>
      <w:r>
        <w:t xml:space="preserve">Step 1: Create the </w:t>
      </w:r>
      <w:r w:rsidR="005F3A8C">
        <w:t>Rest Client</w:t>
      </w:r>
      <w:r w:rsidR="00857346">
        <w:t xml:space="preserve"> </w:t>
      </w:r>
      <w:r w:rsidR="005F3A8C">
        <w:t>Id</w:t>
      </w:r>
    </w:p>
    <w:p w14:paraId="5B19DA65"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Select </w:t>
      </w:r>
      <w:r w:rsidRPr="00FF6194">
        <w:rPr>
          <w:rFonts w:ascii="Cambria" w:eastAsia="Times New Roman" w:hAnsi="Cambria" w:cstheme="majorHAnsi"/>
          <w:b/>
          <w:bCs/>
          <w:color w:val="000000"/>
          <w:sz w:val="22"/>
          <w:szCs w:val="22"/>
        </w:rPr>
        <w:t>Policy Keys</w:t>
      </w:r>
      <w:r w:rsidRPr="00FF6194">
        <w:rPr>
          <w:rFonts w:ascii="Cambria" w:eastAsia="Times New Roman" w:hAnsi="Cambria" w:cstheme="majorHAnsi"/>
          <w:color w:val="000000"/>
          <w:sz w:val="22"/>
          <w:szCs w:val="22"/>
        </w:rPr>
        <w:t xml:space="preserve"> and then select </w:t>
      </w:r>
      <w:r w:rsidRPr="00FF6194">
        <w:rPr>
          <w:rFonts w:ascii="Cambria" w:eastAsia="Times New Roman" w:hAnsi="Cambria" w:cstheme="majorHAnsi"/>
          <w:b/>
          <w:bCs/>
          <w:color w:val="000000"/>
          <w:sz w:val="22"/>
          <w:szCs w:val="22"/>
        </w:rPr>
        <w:t>Add</w:t>
      </w:r>
      <w:r w:rsidRPr="00FF6194">
        <w:rPr>
          <w:rFonts w:ascii="Cambria" w:eastAsia="Times New Roman" w:hAnsi="Cambria" w:cstheme="majorHAnsi"/>
          <w:color w:val="000000"/>
          <w:sz w:val="22"/>
          <w:szCs w:val="22"/>
        </w:rPr>
        <w:t>.</w:t>
      </w:r>
    </w:p>
    <w:p w14:paraId="09DC46E3" w14:textId="43DD7E48"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A46966">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62981F0C" w14:textId="693DBD41" w:rsidR="005E5AED"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sidRPr="008301FB">
        <w:rPr>
          <w:rFonts w:ascii="Cambria" w:eastAsia="Times New Roman" w:hAnsi="Cambria" w:cstheme="majorHAnsi"/>
          <w:color w:val="000000"/>
          <w:sz w:val="22"/>
          <w:szCs w:val="22"/>
          <w:bdr w:val="single" w:sz="6" w:space="2" w:color="auto" w:frame="1"/>
        </w:rPr>
        <w:t>B2</w:t>
      </w:r>
      <w:r w:rsidR="00E0496A">
        <w:rPr>
          <w:rFonts w:ascii="Cambria" w:eastAsia="Times New Roman" w:hAnsi="Cambria" w:cstheme="majorHAnsi"/>
          <w:color w:val="000000"/>
          <w:sz w:val="22"/>
          <w:szCs w:val="22"/>
          <w:bdr w:val="single" w:sz="6" w:space="2" w:color="auto" w:frame="1"/>
        </w:rPr>
        <w:t>c</w:t>
      </w:r>
      <w:r w:rsidR="00E0496A" w:rsidRPr="008301FB">
        <w:rPr>
          <w:rFonts w:ascii="Cambria" w:eastAsia="Times New Roman" w:hAnsi="Cambria" w:cstheme="majorHAnsi"/>
          <w:color w:val="000000"/>
          <w:sz w:val="22"/>
          <w:szCs w:val="22"/>
          <w:bdr w:val="single" w:sz="6" w:space="2" w:color="auto" w:frame="1"/>
        </w:rPr>
        <w:t>RestClientId</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91032E1" w14:textId="59A1438A" w:rsidR="0023715E" w:rsidRPr="004717E2" w:rsidRDefault="0023715E"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ABC123</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might be added automatically.</w:t>
      </w:r>
    </w:p>
    <w:p w14:paraId="75CE3627"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03006EA8" w14:textId="77777777" w:rsidR="005E5AED" w:rsidRPr="00FF6194" w:rsidRDefault="005E5AED" w:rsidP="00293FE0">
      <w:pPr>
        <w:numPr>
          <w:ilvl w:val="0"/>
          <w:numId w:val="38"/>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4BED92D0" w14:textId="77777777" w:rsidR="005E5AED" w:rsidRPr="005E5AED" w:rsidRDefault="005E5AED" w:rsidP="00293FE0"/>
    <w:p w14:paraId="4EFDDD36" w14:textId="1EE2BF07" w:rsidR="005F3A8C" w:rsidRDefault="005F3A8C" w:rsidP="00D76FD9">
      <w:pPr>
        <w:pStyle w:val="Heading5"/>
      </w:pPr>
      <w:r>
        <w:t>Step 2: Create the Rest</w:t>
      </w:r>
      <w:r w:rsidR="00857346">
        <w:t xml:space="preserve"> Client Secret</w:t>
      </w:r>
    </w:p>
    <w:p w14:paraId="006B1288"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Select </w:t>
      </w:r>
      <w:r w:rsidRPr="00FF6194">
        <w:rPr>
          <w:rFonts w:ascii="Cambria" w:eastAsia="Times New Roman" w:hAnsi="Cambria" w:cstheme="majorHAnsi"/>
          <w:b/>
          <w:bCs/>
          <w:color w:val="000000"/>
          <w:sz w:val="22"/>
          <w:szCs w:val="22"/>
        </w:rPr>
        <w:t>Policy Keys</w:t>
      </w:r>
      <w:r w:rsidRPr="00FF6194">
        <w:rPr>
          <w:rFonts w:ascii="Cambria" w:eastAsia="Times New Roman" w:hAnsi="Cambria" w:cstheme="majorHAnsi"/>
          <w:color w:val="000000"/>
          <w:sz w:val="22"/>
          <w:szCs w:val="22"/>
        </w:rPr>
        <w:t xml:space="preserve"> and then select </w:t>
      </w:r>
      <w:r w:rsidRPr="00FF6194">
        <w:rPr>
          <w:rFonts w:ascii="Cambria" w:eastAsia="Times New Roman" w:hAnsi="Cambria" w:cstheme="majorHAnsi"/>
          <w:b/>
          <w:bCs/>
          <w:color w:val="000000"/>
          <w:sz w:val="22"/>
          <w:szCs w:val="22"/>
        </w:rPr>
        <w:t>Add</w:t>
      </w:r>
      <w:r w:rsidRPr="00FF6194">
        <w:rPr>
          <w:rFonts w:ascii="Cambria" w:eastAsia="Times New Roman" w:hAnsi="Cambria" w:cstheme="majorHAnsi"/>
          <w:color w:val="000000"/>
          <w:sz w:val="22"/>
          <w:szCs w:val="22"/>
        </w:rPr>
        <w:t>.</w:t>
      </w:r>
    </w:p>
    <w:p w14:paraId="26B292F8" w14:textId="4E999160"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Options</w:t>
      </w:r>
      <w:r w:rsidRPr="00FF6194">
        <w:rPr>
          <w:rFonts w:ascii="Cambria" w:eastAsia="Times New Roman" w:hAnsi="Cambria" w:cstheme="majorHAnsi"/>
          <w:color w:val="000000"/>
          <w:sz w:val="22"/>
          <w:szCs w:val="22"/>
        </w:rPr>
        <w:t xml:space="preserve">, choose </w:t>
      </w:r>
      <w:r w:rsidR="00F14C31">
        <w:rPr>
          <w:rFonts w:ascii="Cambria" w:eastAsia="Times New Roman" w:hAnsi="Cambria" w:cstheme="majorHAnsi"/>
          <w:color w:val="000000"/>
          <w:sz w:val="22"/>
          <w:szCs w:val="22"/>
          <w:bdr w:val="single" w:sz="6" w:space="2" w:color="auto" w:frame="1"/>
        </w:rPr>
        <w:t>Manual</w:t>
      </w:r>
      <w:r w:rsidRPr="00FF6194">
        <w:rPr>
          <w:rFonts w:ascii="Cambria" w:eastAsia="Times New Roman" w:hAnsi="Cambria" w:cstheme="majorHAnsi"/>
          <w:color w:val="000000"/>
          <w:sz w:val="22"/>
          <w:szCs w:val="22"/>
        </w:rPr>
        <w:t>.</w:t>
      </w:r>
    </w:p>
    <w:p w14:paraId="2BBD0A57" w14:textId="00924BEC" w:rsidR="00857346"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Pr="00FF6194">
        <w:rPr>
          <w:rFonts w:ascii="Cambria" w:eastAsia="Times New Roman" w:hAnsi="Cambria" w:cstheme="majorHAnsi"/>
          <w:b/>
          <w:bCs/>
          <w:color w:val="000000"/>
          <w:sz w:val="22"/>
          <w:szCs w:val="22"/>
        </w:rPr>
        <w:t>Name</w:t>
      </w:r>
      <w:r w:rsidRPr="00FF6194">
        <w:rPr>
          <w:rFonts w:ascii="Cambria" w:eastAsia="Times New Roman" w:hAnsi="Cambria" w:cstheme="majorHAnsi"/>
          <w:color w:val="000000"/>
          <w:sz w:val="22"/>
          <w:szCs w:val="22"/>
        </w:rPr>
        <w:t xml:space="preserve">, enter </w:t>
      </w:r>
      <w:r w:rsidR="00E0496A">
        <w:rPr>
          <w:rFonts w:ascii="Cambria" w:eastAsia="Times New Roman" w:hAnsi="Cambria" w:cstheme="majorHAnsi"/>
          <w:color w:val="000000"/>
          <w:sz w:val="22"/>
          <w:szCs w:val="22"/>
          <w:bdr w:val="single" w:sz="6" w:space="2" w:color="auto" w:frame="1"/>
        </w:rPr>
        <w:t>B2cR</w:t>
      </w:r>
      <w:r w:rsidR="00462960" w:rsidRPr="00462960">
        <w:rPr>
          <w:rFonts w:ascii="Cambria" w:eastAsia="Times New Roman" w:hAnsi="Cambria" w:cstheme="majorHAnsi"/>
          <w:color w:val="000000"/>
          <w:sz w:val="22"/>
          <w:szCs w:val="22"/>
          <w:bdr w:val="single" w:sz="6" w:space="2" w:color="auto" w:frame="1"/>
        </w:rPr>
        <w:t>estClientSecret</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65F2030" w14:textId="5F5A7E25" w:rsidR="0023715E" w:rsidRPr="004717E2" w:rsidRDefault="0023715E" w:rsidP="004717E2">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In </w:t>
      </w:r>
      <w:r w:rsidR="004717E2">
        <w:rPr>
          <w:rFonts w:ascii="Cambria" w:eastAsia="Times New Roman" w:hAnsi="Cambria" w:cstheme="majorHAnsi"/>
          <w:b/>
          <w:bCs/>
          <w:color w:val="000000"/>
          <w:sz w:val="22"/>
          <w:szCs w:val="22"/>
        </w:rPr>
        <w:t>Secret</w:t>
      </w:r>
      <w:r w:rsidRPr="00FF6194">
        <w:rPr>
          <w:rFonts w:ascii="Cambria" w:eastAsia="Times New Roman" w:hAnsi="Cambria" w:cstheme="majorHAnsi"/>
          <w:color w:val="000000"/>
          <w:sz w:val="22"/>
          <w:szCs w:val="22"/>
        </w:rPr>
        <w:t xml:space="preserve">, enter </w:t>
      </w:r>
      <w:r w:rsidR="004717E2" w:rsidRPr="004717E2">
        <w:rPr>
          <w:rFonts w:ascii="Cambria" w:eastAsia="Times New Roman" w:hAnsi="Cambria" w:cstheme="majorHAnsi"/>
          <w:color w:val="000000"/>
          <w:sz w:val="22"/>
          <w:szCs w:val="22"/>
          <w:bdr w:val="single" w:sz="6" w:space="2" w:color="auto" w:frame="1"/>
        </w:rPr>
        <w:t>XYZ456</w:t>
      </w:r>
      <w:r w:rsidRPr="00FF6194">
        <w:rPr>
          <w:rFonts w:ascii="Cambria" w:eastAsia="Times New Roman" w:hAnsi="Cambria" w:cstheme="majorHAnsi"/>
          <w:color w:val="000000"/>
          <w:sz w:val="22"/>
          <w:szCs w:val="22"/>
        </w:rPr>
        <w:t xml:space="preserve">. The prefix </w:t>
      </w:r>
      <w:r w:rsidRPr="00FF6194">
        <w:rPr>
          <w:rFonts w:ascii="Cambria" w:eastAsia="Times New Roman" w:hAnsi="Cambria" w:cstheme="majorHAnsi"/>
          <w:color w:val="000000"/>
          <w:sz w:val="22"/>
          <w:szCs w:val="22"/>
          <w:bdr w:val="single" w:sz="6" w:space="2" w:color="auto" w:frame="1"/>
        </w:rPr>
        <w:t>B2C_1A_</w:t>
      </w:r>
      <w:r w:rsidRPr="00FF6194">
        <w:rPr>
          <w:rFonts w:ascii="Cambria" w:eastAsia="Times New Roman" w:hAnsi="Cambria" w:cstheme="majorHAnsi"/>
          <w:color w:val="000000"/>
          <w:sz w:val="22"/>
          <w:szCs w:val="22"/>
        </w:rPr>
        <w:t xml:space="preserve"> </w:t>
      </w:r>
      <w:r w:rsidR="004717E2">
        <w:rPr>
          <w:rFonts w:ascii="Cambria" w:eastAsia="Times New Roman" w:hAnsi="Cambria" w:cstheme="majorHAnsi"/>
          <w:color w:val="000000"/>
          <w:sz w:val="22"/>
          <w:szCs w:val="22"/>
        </w:rPr>
        <w:t>will</w:t>
      </w:r>
      <w:r w:rsidRPr="00FF6194">
        <w:rPr>
          <w:rFonts w:ascii="Cambria" w:eastAsia="Times New Roman" w:hAnsi="Cambria" w:cstheme="majorHAnsi"/>
          <w:color w:val="000000"/>
          <w:sz w:val="22"/>
          <w:szCs w:val="22"/>
        </w:rPr>
        <w:t xml:space="preserve"> be added automatically.</w:t>
      </w:r>
    </w:p>
    <w:p w14:paraId="256451ED"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For </w:t>
      </w:r>
      <w:r w:rsidRPr="00FF6194">
        <w:rPr>
          <w:rFonts w:ascii="Cambria" w:eastAsia="Times New Roman" w:hAnsi="Cambria" w:cstheme="majorHAnsi"/>
          <w:b/>
          <w:bCs/>
          <w:color w:val="000000"/>
          <w:sz w:val="22"/>
          <w:szCs w:val="22"/>
        </w:rPr>
        <w:t>Key usage</w:t>
      </w:r>
      <w:r w:rsidRPr="00FF6194">
        <w:rPr>
          <w:rFonts w:ascii="Cambria" w:eastAsia="Times New Roman" w:hAnsi="Cambria" w:cstheme="majorHAnsi"/>
          <w:color w:val="000000"/>
          <w:sz w:val="22"/>
          <w:szCs w:val="22"/>
        </w:rPr>
        <w:t xml:space="preserve">, select </w:t>
      </w:r>
      <w:r w:rsidRPr="00FF6194">
        <w:rPr>
          <w:rFonts w:ascii="Cambria" w:eastAsia="Times New Roman" w:hAnsi="Cambria" w:cstheme="majorHAnsi"/>
          <w:b/>
          <w:bCs/>
          <w:color w:val="000000"/>
          <w:sz w:val="22"/>
          <w:szCs w:val="22"/>
        </w:rPr>
        <w:t>Signature</w:t>
      </w:r>
      <w:r w:rsidRPr="00FF6194">
        <w:rPr>
          <w:rFonts w:ascii="Cambria" w:eastAsia="Times New Roman" w:hAnsi="Cambria" w:cstheme="majorHAnsi"/>
          <w:color w:val="000000"/>
          <w:sz w:val="22"/>
          <w:szCs w:val="22"/>
        </w:rPr>
        <w:t>.</w:t>
      </w:r>
    </w:p>
    <w:p w14:paraId="14A7ADC1" w14:textId="77777777" w:rsidR="00857346" w:rsidRPr="00FF6194" w:rsidRDefault="00857346" w:rsidP="005E5AED">
      <w:pPr>
        <w:numPr>
          <w:ilvl w:val="0"/>
          <w:numId w:val="39"/>
        </w:numPr>
        <w:spacing w:before="100" w:beforeAutospacing="1" w:after="100" w:afterAutospacing="1" w:line="240" w:lineRule="auto"/>
        <w:rPr>
          <w:rFonts w:ascii="Cambria" w:eastAsia="Times New Roman" w:hAnsi="Cambria" w:cstheme="majorHAnsi"/>
          <w:color w:val="000000"/>
          <w:sz w:val="22"/>
          <w:szCs w:val="22"/>
        </w:rPr>
      </w:pPr>
      <w:r w:rsidRPr="00FF6194">
        <w:rPr>
          <w:rFonts w:ascii="Cambria" w:eastAsia="Times New Roman" w:hAnsi="Cambria" w:cstheme="majorHAnsi"/>
          <w:color w:val="000000"/>
          <w:sz w:val="22"/>
          <w:szCs w:val="22"/>
        </w:rPr>
        <w:t xml:space="preserve">Click </w:t>
      </w:r>
      <w:r w:rsidRPr="00FF6194">
        <w:rPr>
          <w:rFonts w:ascii="Cambria" w:eastAsia="Times New Roman" w:hAnsi="Cambria" w:cstheme="majorHAnsi"/>
          <w:b/>
          <w:bCs/>
          <w:color w:val="000000"/>
          <w:sz w:val="22"/>
          <w:szCs w:val="22"/>
        </w:rPr>
        <w:t>Create</w:t>
      </w:r>
      <w:r w:rsidRPr="00FF6194">
        <w:rPr>
          <w:rFonts w:ascii="Cambria" w:eastAsia="Times New Roman" w:hAnsi="Cambria" w:cstheme="majorHAnsi"/>
          <w:color w:val="000000"/>
          <w:sz w:val="22"/>
          <w:szCs w:val="22"/>
        </w:rPr>
        <w:t>.</w:t>
      </w:r>
    </w:p>
    <w:p w14:paraId="7BC73C31" w14:textId="77777777" w:rsidR="00857346" w:rsidRPr="00857346" w:rsidRDefault="00857346" w:rsidP="00857346"/>
    <w:p w14:paraId="10D4F1EC" w14:textId="07774008" w:rsidR="009E1C4E" w:rsidRDefault="009E1C4E">
      <w:pPr>
        <w:pStyle w:val="Heading1"/>
      </w:pPr>
      <w:r>
        <w:t xml:space="preserve">Exercise </w:t>
      </w:r>
      <w:r w:rsidR="00D52755">
        <w:t>3</w:t>
      </w:r>
      <w:r>
        <w:t>:</w:t>
      </w:r>
      <w:r w:rsidR="004F5128">
        <w:t xml:space="preserve"> Create a REST API </w:t>
      </w:r>
      <w:r w:rsidR="00D71D6D">
        <w:t>ClaimsProvider</w:t>
      </w:r>
    </w:p>
    <w:p w14:paraId="72B7C2F4" w14:textId="5C82FC77" w:rsidR="00D71D6D" w:rsidRDefault="00D71D6D" w:rsidP="00293FE0">
      <w:pPr>
        <w:pStyle w:val="Heading3"/>
      </w:pPr>
      <w:r>
        <w:t>Scenario</w:t>
      </w:r>
    </w:p>
    <w:p w14:paraId="281C481C" w14:textId="000A100E" w:rsidR="00984FEF" w:rsidRDefault="00984FEF" w:rsidP="00984FEF">
      <w:r>
        <w:t>In this exercise, you will add the ClaimProvider</w:t>
      </w:r>
      <w:r w:rsidR="00960648">
        <w:t xml:space="preserve"> Technical Profile for the REST API.  This Technical Profile will contain the configuration for your REST API</w:t>
      </w:r>
      <w:r w:rsidR="000512BF">
        <w:t xml:space="preserve"> such as Client ID, Client Secret and endpoints.</w:t>
      </w:r>
    </w:p>
    <w:p w14:paraId="1D16A2B5" w14:textId="404367CA" w:rsidR="000512BF" w:rsidRDefault="00D01CCE" w:rsidP="00400832">
      <w:pPr>
        <w:pStyle w:val="ListParagraph"/>
        <w:numPr>
          <w:ilvl w:val="0"/>
          <w:numId w:val="54"/>
        </w:numPr>
      </w:pPr>
      <w:r>
        <w:t xml:space="preserve">Navigate to the TrustFrameworkExtension.xml file within Visual </w:t>
      </w:r>
      <w:r w:rsidR="00A079C4">
        <w:t xml:space="preserve">Studio </w:t>
      </w:r>
      <w:r>
        <w:t>Code</w:t>
      </w:r>
    </w:p>
    <w:p w14:paraId="04BE19A7" w14:textId="77777777" w:rsidR="00040584" w:rsidRDefault="00DF6191" w:rsidP="00400832">
      <w:pPr>
        <w:pStyle w:val="ListParagraph"/>
        <w:numPr>
          <w:ilvl w:val="0"/>
          <w:numId w:val="54"/>
        </w:numPr>
      </w:pPr>
      <w:r>
        <w:t xml:space="preserve">In the ClaimsProvider section, </w:t>
      </w:r>
      <w:r w:rsidR="00C431AC">
        <w:t>click above the Facebook Cl</w:t>
      </w:r>
      <w:r w:rsidR="006711EA">
        <w:t>aimsProvider</w:t>
      </w:r>
      <w:r w:rsidR="00F0507C">
        <w:t xml:space="preserve"> and hit enter a couple times</w:t>
      </w:r>
      <w:r w:rsidR="006711EA">
        <w:t xml:space="preserve"> </w:t>
      </w:r>
      <w:r w:rsidR="00F0507C">
        <w:t>to create a space for your new ClaimsProvider</w:t>
      </w:r>
      <w:r w:rsidR="00040584">
        <w:t>.</w:t>
      </w:r>
    </w:p>
    <w:p w14:paraId="3EEEF373" w14:textId="3B35A1D2" w:rsidR="00914A26" w:rsidRDefault="009203C5" w:rsidP="00400832">
      <w:pPr>
        <w:pStyle w:val="ListParagraph"/>
        <w:numPr>
          <w:ilvl w:val="0"/>
          <w:numId w:val="54"/>
        </w:numPr>
      </w:pPr>
      <w:r>
        <w:t xml:space="preserve">Enter </w:t>
      </w:r>
      <w:r w:rsidR="000A13BE">
        <w:t>&lt;ClaimsProvider and press Enter for auto</w:t>
      </w:r>
      <w:r w:rsidR="00DD662B">
        <w:t>complete</w:t>
      </w:r>
    </w:p>
    <w:p w14:paraId="31EB4489" w14:textId="0BE2D95D" w:rsidR="00E24B89" w:rsidRPr="00E24B89" w:rsidRDefault="00E24B89" w:rsidP="00E24B89">
      <w:pPr>
        <w:shd w:val="clear" w:color="auto" w:fill="1E1E1E"/>
        <w:spacing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r w:rsidRPr="00E24B89">
        <w:rPr>
          <w:rFonts w:ascii="Consolas" w:eastAsia="Times New Roman" w:hAnsi="Consolas" w:cs="Times New Roman"/>
          <w:color w:val="569CD6"/>
        </w:rPr>
        <w:t>ClaimsProvider</w:t>
      </w:r>
      <w:r w:rsidRPr="00E24B89">
        <w:rPr>
          <w:rFonts w:ascii="Consolas" w:eastAsia="Times New Roman" w:hAnsi="Consolas" w:cs="Times New Roman"/>
          <w:color w:val="808080"/>
        </w:rPr>
        <w:t>&gt;</w:t>
      </w:r>
    </w:p>
    <w:p w14:paraId="29B11037"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D4D4D4"/>
        </w:rPr>
        <w:t xml:space="preserve">   </w:t>
      </w:r>
    </w:p>
    <w:p w14:paraId="08C7DCA9" w14:textId="77777777" w:rsidR="00E24B89" w:rsidRPr="00E24B89" w:rsidRDefault="00E24B89" w:rsidP="00E24B89">
      <w:pPr>
        <w:shd w:val="clear" w:color="auto" w:fill="1E1E1E"/>
        <w:spacing w:after="0" w:line="285" w:lineRule="atLeast"/>
        <w:rPr>
          <w:rFonts w:ascii="Consolas" w:eastAsia="Times New Roman" w:hAnsi="Consolas" w:cs="Times New Roman"/>
          <w:color w:val="D4D4D4"/>
        </w:rPr>
      </w:pPr>
      <w:r w:rsidRPr="00E24B89">
        <w:rPr>
          <w:rFonts w:ascii="Consolas" w:eastAsia="Times New Roman" w:hAnsi="Consolas" w:cs="Times New Roman"/>
          <w:color w:val="808080"/>
        </w:rPr>
        <w:t>&lt;/</w:t>
      </w:r>
      <w:r w:rsidRPr="00E24B89">
        <w:rPr>
          <w:rFonts w:ascii="Consolas" w:eastAsia="Times New Roman" w:hAnsi="Consolas" w:cs="Times New Roman"/>
          <w:color w:val="569CD6"/>
        </w:rPr>
        <w:t>ClaimsProvider</w:t>
      </w:r>
      <w:r w:rsidRPr="00E24B89">
        <w:rPr>
          <w:rFonts w:ascii="Consolas" w:eastAsia="Times New Roman" w:hAnsi="Consolas" w:cs="Times New Roman"/>
          <w:color w:val="808080"/>
        </w:rPr>
        <w:t>&gt;</w:t>
      </w:r>
    </w:p>
    <w:p w14:paraId="1D53ED06" w14:textId="0283DD21" w:rsidR="00E24B89" w:rsidRDefault="00E24B89" w:rsidP="008E3C48">
      <w:pPr>
        <w:pStyle w:val="ListParagraph"/>
        <w:ind w:left="2160"/>
      </w:pPr>
    </w:p>
    <w:p w14:paraId="74F18CD7" w14:textId="30E3B2C2" w:rsidR="00A079C4" w:rsidRDefault="00E24B89" w:rsidP="00400832">
      <w:pPr>
        <w:pStyle w:val="ListParagraph"/>
        <w:numPr>
          <w:ilvl w:val="0"/>
          <w:numId w:val="54"/>
        </w:numPr>
      </w:pPr>
      <w:r>
        <w:t xml:space="preserve">Click within the </w:t>
      </w:r>
      <w:r w:rsidR="002A0896" w:rsidRPr="00223B59">
        <w:rPr>
          <w:b/>
        </w:rPr>
        <w:t>&lt;</w:t>
      </w:r>
      <w:r w:rsidRPr="00223B59">
        <w:rPr>
          <w:b/>
        </w:rPr>
        <w:t>ClaimsProvider</w:t>
      </w:r>
      <w:r w:rsidR="002A0896" w:rsidRPr="00223B59">
        <w:rPr>
          <w:b/>
        </w:rPr>
        <w:t>&gt;&lt;/ClaimsProvider&gt;</w:t>
      </w:r>
      <w:r>
        <w:t xml:space="preserve"> </w:t>
      </w:r>
      <w:r w:rsidR="00C43CEC">
        <w:t xml:space="preserve">brackets and </w:t>
      </w:r>
      <w:r w:rsidR="00040584">
        <w:t xml:space="preserve">Press </w:t>
      </w:r>
      <w:r w:rsidR="00040584" w:rsidRPr="003D730C">
        <w:rPr>
          <w:rFonts w:eastAsia="Times New Roman" w:cstheme="majorHAnsi"/>
          <w:color w:val="000000"/>
          <w:szCs w:val="22"/>
          <w:bdr w:val="single" w:sz="6" w:space="2" w:color="auto" w:frame="1"/>
        </w:rPr>
        <w:t>C</w:t>
      </w:r>
      <w:r w:rsidR="00E1361B" w:rsidRPr="003D730C">
        <w:rPr>
          <w:rFonts w:eastAsia="Times New Roman" w:cstheme="majorHAnsi"/>
          <w:color w:val="000000"/>
          <w:szCs w:val="22"/>
          <w:bdr w:val="single" w:sz="6" w:space="2" w:color="auto" w:frame="1"/>
        </w:rPr>
        <w:t xml:space="preserve">trl </w:t>
      </w:r>
      <w:r w:rsidR="00040584" w:rsidRPr="003D730C">
        <w:rPr>
          <w:rFonts w:eastAsia="Times New Roman" w:cstheme="majorHAnsi"/>
          <w:color w:val="000000"/>
          <w:szCs w:val="22"/>
          <w:bdr w:val="single" w:sz="6" w:space="2" w:color="auto" w:frame="1"/>
        </w:rPr>
        <w:t>+</w:t>
      </w:r>
      <w:r w:rsidR="00FA568F" w:rsidRPr="003D730C">
        <w:rPr>
          <w:rFonts w:eastAsia="Times New Roman" w:cstheme="majorHAnsi"/>
          <w:color w:val="000000"/>
          <w:szCs w:val="22"/>
          <w:bdr w:val="single" w:sz="6" w:space="2" w:color="auto" w:frame="1"/>
        </w:rPr>
        <w:t>S</w:t>
      </w:r>
      <w:r w:rsidR="00ED606B" w:rsidRPr="003D730C">
        <w:rPr>
          <w:rFonts w:eastAsia="Times New Roman" w:cstheme="majorHAnsi"/>
          <w:color w:val="000000"/>
          <w:szCs w:val="22"/>
          <w:bdr w:val="single" w:sz="6" w:space="2" w:color="auto" w:frame="1"/>
        </w:rPr>
        <w:t xml:space="preserve">hift </w:t>
      </w:r>
      <w:r w:rsidR="00FA568F" w:rsidRPr="003D730C">
        <w:rPr>
          <w:rFonts w:eastAsia="Times New Roman" w:cstheme="majorHAnsi"/>
          <w:color w:val="000000"/>
          <w:szCs w:val="22"/>
          <w:bdr w:val="single" w:sz="6" w:space="2" w:color="auto" w:frame="1"/>
        </w:rPr>
        <w:t>+</w:t>
      </w:r>
      <w:r w:rsidR="00ED606B" w:rsidRPr="003D730C">
        <w:rPr>
          <w:rFonts w:eastAsia="Times New Roman" w:cstheme="majorHAnsi"/>
          <w:color w:val="000000"/>
          <w:szCs w:val="22"/>
          <w:bdr w:val="single" w:sz="6" w:space="2" w:color="auto" w:frame="1"/>
        </w:rPr>
        <w:t xml:space="preserve"> </w:t>
      </w:r>
      <w:r w:rsidR="00C43CEC" w:rsidRPr="003D730C">
        <w:rPr>
          <w:rFonts w:eastAsia="Times New Roman" w:cstheme="majorHAnsi"/>
          <w:color w:val="000000"/>
          <w:szCs w:val="22"/>
          <w:bdr w:val="single" w:sz="6" w:space="2" w:color="auto" w:frame="1"/>
        </w:rPr>
        <w:t>P</w:t>
      </w:r>
      <w:r w:rsidR="00FA568F">
        <w:t xml:space="preserve"> on </w:t>
      </w:r>
      <w:r w:rsidR="002A0896">
        <w:t>the</w:t>
      </w:r>
      <w:r w:rsidR="00FA568F">
        <w:t xml:space="preserve"> keyboard</w:t>
      </w:r>
    </w:p>
    <w:p w14:paraId="0F6EE928" w14:textId="179DE6D0" w:rsidR="00FA568F" w:rsidRDefault="00310B15" w:rsidP="00400832">
      <w:pPr>
        <w:pStyle w:val="ListParagraph"/>
        <w:numPr>
          <w:ilvl w:val="0"/>
          <w:numId w:val="54"/>
        </w:numPr>
      </w:pPr>
      <w:r>
        <w:t xml:space="preserve">Type </w:t>
      </w:r>
      <w:r w:rsidRPr="00223B59">
        <w:rPr>
          <w:b/>
        </w:rPr>
        <w:t>B2</w:t>
      </w:r>
      <w:r>
        <w:rPr>
          <w:b/>
        </w:rPr>
        <w:t>C</w:t>
      </w:r>
      <w:r w:rsidR="00EB5A45">
        <w:t xml:space="preserve"> and choose </w:t>
      </w:r>
      <w:r w:rsidR="00EB5A45" w:rsidRPr="007D34FA">
        <w:rPr>
          <w:rFonts w:eastAsia="Times New Roman" w:cstheme="majorHAnsi"/>
          <w:color w:val="000000"/>
          <w:szCs w:val="22"/>
          <w:bdr w:val="single" w:sz="6" w:space="2" w:color="auto" w:frame="1"/>
        </w:rPr>
        <w:t>B2C Add REST API</w:t>
      </w:r>
      <w:r w:rsidR="00EB5A45">
        <w:rPr>
          <w:rFonts w:eastAsia="Times New Roman" w:cstheme="majorHAnsi"/>
          <w:color w:val="000000"/>
          <w:szCs w:val="22"/>
          <w:bdr w:val="single" w:sz="6" w:space="2" w:color="auto" w:frame="1"/>
        </w:rPr>
        <w:t xml:space="preserve"> </w:t>
      </w:r>
      <w:r w:rsidR="00B26FCD">
        <w:rPr>
          <w:rFonts w:eastAsia="Times New Roman" w:cstheme="majorHAnsi"/>
          <w:color w:val="000000"/>
          <w:szCs w:val="22"/>
          <w:bdr w:val="single" w:sz="6" w:space="2" w:color="auto" w:frame="1"/>
        </w:rPr>
        <w:t>technical profile</w:t>
      </w:r>
      <w:r w:rsidR="007D34FA">
        <w:rPr>
          <w:rFonts w:eastAsia="Times New Roman" w:cstheme="majorHAnsi"/>
          <w:color w:val="000000"/>
          <w:szCs w:val="22"/>
          <w:bdr w:val="single" w:sz="6" w:space="2" w:color="auto" w:frame="1"/>
        </w:rPr>
        <w:t xml:space="preserve"> </w:t>
      </w:r>
    </w:p>
    <w:p w14:paraId="1C406473" w14:textId="5EB932E3" w:rsidR="005E6893" w:rsidRDefault="005E6893" w:rsidP="005E6893">
      <w:pPr>
        <w:ind w:left="720"/>
      </w:pPr>
      <w:r w:rsidRPr="005E6893">
        <w:rPr>
          <w:noProof/>
        </w:rPr>
        <w:drawing>
          <wp:inline distT="0" distB="0" distL="0" distR="0" wp14:anchorId="01E206E2" wp14:editId="2176F4AA">
            <wp:extent cx="5943600" cy="236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4105"/>
                    </a:xfrm>
                    <a:prstGeom prst="rect">
                      <a:avLst/>
                    </a:prstGeom>
                  </pic:spPr>
                </pic:pic>
              </a:graphicData>
            </a:graphic>
          </wp:inline>
        </w:drawing>
      </w:r>
    </w:p>
    <w:p w14:paraId="2D89FC16" w14:textId="3B9E8357" w:rsidR="00310B15" w:rsidRDefault="00F70740" w:rsidP="00400832">
      <w:pPr>
        <w:pStyle w:val="ListParagraph"/>
        <w:numPr>
          <w:ilvl w:val="0"/>
          <w:numId w:val="54"/>
        </w:numPr>
      </w:pPr>
      <w:r>
        <w:t xml:space="preserve">In </w:t>
      </w:r>
      <w:r w:rsidRPr="009F7DD5">
        <w:rPr>
          <w:b/>
        </w:rPr>
        <w:t>Provide a name</w:t>
      </w:r>
      <w:r>
        <w:t>, enter</w:t>
      </w:r>
      <w:r w:rsidR="00E11696">
        <w:t xml:space="preserve"> </w:t>
      </w:r>
      <w:r w:rsidR="00AD044F" w:rsidRPr="00805B79">
        <w:rPr>
          <w:b/>
        </w:rPr>
        <w:t>REST-API-SignUp</w:t>
      </w:r>
      <w:r w:rsidR="00AD044F">
        <w:t xml:space="preserve"> </w:t>
      </w:r>
    </w:p>
    <w:p w14:paraId="5881C038" w14:textId="4455EE0D" w:rsidR="00AD044F" w:rsidRPr="009F7DD5" w:rsidRDefault="007A722E" w:rsidP="00400832">
      <w:pPr>
        <w:pStyle w:val="ListParagraph"/>
        <w:numPr>
          <w:ilvl w:val="0"/>
          <w:numId w:val="54"/>
        </w:numPr>
        <w:rPr>
          <w:b/>
        </w:rPr>
      </w:pPr>
      <w:r>
        <w:t xml:space="preserve">In </w:t>
      </w:r>
      <w:r w:rsidRPr="009F7DD5">
        <w:rPr>
          <w:b/>
        </w:rPr>
        <w:t>Service URL</w:t>
      </w:r>
      <w:r>
        <w:t>, enter</w:t>
      </w:r>
      <w:r w:rsidR="004A01B7">
        <w:t xml:space="preserve"> </w:t>
      </w:r>
      <w:hyperlink r:id="rId21" w:history="1">
        <w:r w:rsidR="00671146" w:rsidRPr="009F7DD5">
          <w:rPr>
            <w:rStyle w:val="Hyperlink"/>
            <w:b/>
          </w:rPr>
          <w:t>https://partnertrainingaadb2capi.azurewebsites.net/api/identity/membership</w:t>
        </w:r>
      </w:hyperlink>
    </w:p>
    <w:p w14:paraId="3425EBF0" w14:textId="17FB81DF" w:rsidR="00671146" w:rsidRDefault="00671146" w:rsidP="00400832">
      <w:pPr>
        <w:pStyle w:val="ListParagraph"/>
        <w:numPr>
          <w:ilvl w:val="0"/>
          <w:numId w:val="54"/>
        </w:numPr>
      </w:pPr>
      <w:r>
        <w:t xml:space="preserve">In </w:t>
      </w:r>
      <w:r w:rsidRPr="001D6F0D">
        <w:rPr>
          <w:b/>
        </w:rPr>
        <w:t xml:space="preserve">Select </w:t>
      </w:r>
      <w:r w:rsidR="001D6F0D" w:rsidRPr="001D6F0D">
        <w:rPr>
          <w:b/>
        </w:rPr>
        <w:t>A</w:t>
      </w:r>
      <w:r w:rsidRPr="001D6F0D">
        <w:rPr>
          <w:b/>
        </w:rPr>
        <w:t xml:space="preserve">uthentication </w:t>
      </w:r>
      <w:r w:rsidR="001D6F0D" w:rsidRPr="001D6F0D">
        <w:rPr>
          <w:b/>
        </w:rPr>
        <w:t>T</w:t>
      </w:r>
      <w:r w:rsidRPr="001D6F0D">
        <w:rPr>
          <w:b/>
        </w:rPr>
        <w:t>ype</w:t>
      </w:r>
      <w:r>
        <w:t xml:space="preserve">, </w:t>
      </w:r>
      <w:r w:rsidR="001D6F0D">
        <w:t>select</w:t>
      </w:r>
      <w:r>
        <w:t xml:space="preserve"> </w:t>
      </w:r>
      <w:r w:rsidR="00006F40" w:rsidRPr="00006F40">
        <w:rPr>
          <w:rFonts w:eastAsia="Times New Roman" w:cstheme="majorHAnsi"/>
          <w:color w:val="000000"/>
          <w:szCs w:val="22"/>
          <w:bdr w:val="single" w:sz="6" w:space="2" w:color="auto" w:frame="1"/>
        </w:rPr>
        <w:t>Basic</w:t>
      </w:r>
    </w:p>
    <w:p w14:paraId="067720FD" w14:textId="2736072C" w:rsidR="00D3010F" w:rsidRDefault="00B01C16" w:rsidP="00400832">
      <w:pPr>
        <w:pStyle w:val="ListParagraph"/>
        <w:numPr>
          <w:ilvl w:val="0"/>
          <w:numId w:val="54"/>
        </w:numPr>
      </w:pPr>
      <w:r>
        <w:t xml:space="preserve">In the OutputClaim section, replace </w:t>
      </w:r>
      <w:r w:rsidR="00D3010F" w:rsidRPr="00007022">
        <w:rPr>
          <w:b/>
        </w:rPr>
        <w:t>PartnerClaimType =</w:t>
      </w:r>
      <w:r w:rsidR="0070072C" w:rsidRPr="00007022">
        <w:rPr>
          <w:b/>
        </w:rPr>
        <w:t xml:space="preserve"> </w:t>
      </w:r>
      <w:r w:rsidR="00D3010F" w:rsidRPr="00007022">
        <w:rPr>
          <w:b/>
        </w:rPr>
        <w:t>”loyaltyNumber”</w:t>
      </w:r>
      <w:r w:rsidR="00D3010F">
        <w:t xml:space="preserve"> </w:t>
      </w:r>
      <w:r w:rsidR="0070072C">
        <w:t>to equal</w:t>
      </w:r>
      <w:r w:rsidR="00D3010F">
        <w:t xml:space="preserve"> </w:t>
      </w:r>
      <w:r w:rsidR="00D3010F" w:rsidRPr="00D708B5">
        <w:rPr>
          <w:b/>
        </w:rPr>
        <w:t>membershipNumber</w:t>
      </w:r>
      <w:r w:rsidR="0070072C">
        <w:t xml:space="preserve"> instead.</w:t>
      </w:r>
    </w:p>
    <w:p w14:paraId="4A1BAD19" w14:textId="4440AE7F" w:rsidR="00B8475F" w:rsidRDefault="00D708B5" w:rsidP="00B8475F">
      <w:pPr>
        <w:pStyle w:val="ListParagraph"/>
      </w:pPr>
      <w:r>
        <w:rPr>
          <w:noProof/>
        </w:rPr>
        <mc:AlternateContent>
          <mc:Choice Requires="wps">
            <w:drawing>
              <wp:anchor distT="0" distB="0" distL="114300" distR="114300" simplePos="0" relativeHeight="251658241" behindDoc="1" locked="0" layoutInCell="1" allowOverlap="1" wp14:anchorId="0E88C807" wp14:editId="7A39DFD4">
                <wp:simplePos x="0" y="0"/>
                <wp:positionH relativeFrom="margin">
                  <wp:posOffset>-228600</wp:posOffset>
                </wp:positionH>
                <wp:positionV relativeFrom="paragraph">
                  <wp:posOffset>200025</wp:posOffset>
                </wp:positionV>
                <wp:extent cx="6772275" cy="1290320"/>
                <wp:effectExtent l="0" t="0" r="28575" b="24130"/>
                <wp:wrapNone/>
                <wp:docPr id="7" name="Rectangle: Rounded Corners 7"/>
                <wp:cNvGraphicFramePr/>
                <a:graphic xmlns:a="http://schemas.openxmlformats.org/drawingml/2006/main">
                  <a:graphicData uri="http://schemas.microsoft.com/office/word/2010/wordprocessingShape">
                    <wps:wsp>
                      <wps:cNvSpPr/>
                      <wps:spPr>
                        <a:xfrm>
                          <a:off x="0" y="0"/>
                          <a:ext cx="6772275" cy="12903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oundrect id="Rectangle: Rounded Corners 7" style="position:absolute;margin-left:-18pt;margin-top:15.75pt;width:533.25pt;height:101.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d9e2f3 [660]" strokecolor="#1f3763 [1604]" strokeweight="1pt" arcsize="10923f" w14:anchorId="02203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">
                <v:stroke joinstyle="miter"/>
                <w10:wrap anchorx="margin"/>
              </v:roundrect>
            </w:pict>
          </mc:Fallback>
        </mc:AlternateContent>
      </w:r>
    </w:p>
    <w:p w14:paraId="0B3F0477" w14:textId="24DDB925" w:rsidR="00A220BD" w:rsidRPr="00B8475F" w:rsidRDefault="00D708B5" w:rsidP="00AD0C13">
      <w:pPr>
        <w:pStyle w:val="ListParagraph"/>
        <w:jc w:val="center"/>
        <w:rPr>
          <w:b/>
          <w:sz w:val="21"/>
          <w:szCs w:val="21"/>
        </w:rPr>
      </w:pPr>
      <w:r>
        <w:rPr>
          <w:b/>
          <w:sz w:val="21"/>
          <w:szCs w:val="21"/>
        </w:rPr>
        <w:t>EXAMPLE</w:t>
      </w:r>
    </w:p>
    <w:p w14:paraId="1A03B642" w14:textId="327BFB3E" w:rsidR="00BF0901" w:rsidRPr="00BF0901" w:rsidRDefault="00BF0901" w:rsidP="00BF0901">
      <w:pPr>
        <w:shd w:val="clear" w:color="auto" w:fill="1E1E1E"/>
        <w:spacing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r w:rsidRPr="00BF0901">
        <w:rPr>
          <w:rFonts w:ascii="Consolas" w:eastAsia="Times New Roman" w:hAnsi="Consolas" w:cs="Times New Roman"/>
          <w:color w:val="569CD6"/>
        </w:rPr>
        <w:t>OutputClaims</w:t>
      </w:r>
      <w:r w:rsidRPr="00BF0901">
        <w:rPr>
          <w:rFonts w:ascii="Consolas" w:eastAsia="Times New Roman" w:hAnsi="Consolas" w:cs="Times New Roman"/>
          <w:color w:val="808080"/>
        </w:rPr>
        <w:t>&gt;</w:t>
      </w:r>
    </w:p>
    <w:p w14:paraId="1B73D06E" w14:textId="596237B6"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r w:rsidRPr="00BF0901">
        <w:rPr>
          <w:rFonts w:ascii="Consolas" w:eastAsia="Times New Roman" w:hAnsi="Consolas" w:cs="Times New Roman"/>
          <w:color w:val="569CD6"/>
        </w:rPr>
        <w:t>OutputClaim</w:t>
      </w:r>
      <w:r w:rsidRPr="00BF0901">
        <w:rPr>
          <w:rFonts w:ascii="Consolas" w:eastAsia="Times New Roman" w:hAnsi="Consolas" w:cs="Times New Roman"/>
          <w:color w:val="D4D4D4"/>
        </w:rPr>
        <w:t xml:space="preserve"> </w:t>
      </w:r>
      <w:r w:rsidRPr="00BF0901">
        <w:rPr>
          <w:rFonts w:ascii="Consolas" w:eastAsia="Times New Roman" w:hAnsi="Consolas" w:cs="Times New Roman"/>
          <w:color w:val="9CDCFE"/>
        </w:rPr>
        <w:t>ClaimTypeReferenceId</w:t>
      </w:r>
      <w:r w:rsidRPr="00BF0901">
        <w:rPr>
          <w:rFonts w:ascii="Consolas" w:eastAsia="Times New Roman" w:hAnsi="Consolas" w:cs="Times New Roman"/>
          <w:color w:val="D4D4D4"/>
        </w:rPr>
        <w:t>=</w:t>
      </w:r>
      <w:r w:rsidRPr="00BF0901">
        <w:rPr>
          <w:rFonts w:ascii="Consolas" w:eastAsia="Times New Roman" w:hAnsi="Consolas" w:cs="Times New Roman"/>
          <w:color w:val="CE9178"/>
        </w:rPr>
        <w:t>"loyaltyNumber"</w:t>
      </w:r>
      <w:r w:rsidRPr="00BF0901">
        <w:rPr>
          <w:rFonts w:ascii="Consolas" w:eastAsia="Times New Roman" w:hAnsi="Consolas" w:cs="Times New Roman"/>
          <w:color w:val="D4D4D4"/>
        </w:rPr>
        <w:t xml:space="preserve"> </w:t>
      </w:r>
      <w:r w:rsidRPr="00BF0901">
        <w:rPr>
          <w:rFonts w:ascii="Consolas" w:eastAsia="Times New Roman" w:hAnsi="Consolas" w:cs="Times New Roman"/>
          <w:color w:val="9CDCFE"/>
        </w:rPr>
        <w:t>PartnerClaimType</w:t>
      </w:r>
      <w:r w:rsidRPr="00BF0901">
        <w:rPr>
          <w:rFonts w:ascii="Consolas" w:eastAsia="Times New Roman" w:hAnsi="Consolas" w:cs="Times New Roman"/>
          <w:color w:val="D4D4D4"/>
        </w:rPr>
        <w:t>=</w:t>
      </w:r>
      <w:r w:rsidRPr="00BF0901">
        <w:rPr>
          <w:rFonts w:ascii="Consolas" w:eastAsia="Times New Roman" w:hAnsi="Consolas" w:cs="Times New Roman"/>
          <w:color w:val="CE9178"/>
        </w:rPr>
        <w:t>"membershipNumber"</w:t>
      </w: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/&gt;</w:t>
      </w:r>
    </w:p>
    <w:p w14:paraId="450FC641" w14:textId="77777777" w:rsidR="00BF0901" w:rsidRPr="00BF0901" w:rsidRDefault="00BF0901" w:rsidP="00BF0901">
      <w:pPr>
        <w:shd w:val="clear" w:color="auto" w:fill="1E1E1E"/>
        <w:spacing w:after="0" w:line="285" w:lineRule="atLeast"/>
        <w:rPr>
          <w:rFonts w:ascii="Consolas" w:eastAsia="Times New Roman" w:hAnsi="Consolas" w:cs="Times New Roman"/>
          <w:color w:val="D4D4D4"/>
        </w:rPr>
      </w:pPr>
      <w:r w:rsidRPr="00BF0901">
        <w:rPr>
          <w:rFonts w:ascii="Consolas" w:eastAsia="Times New Roman" w:hAnsi="Consolas" w:cs="Times New Roman"/>
          <w:color w:val="D4D4D4"/>
        </w:rPr>
        <w:t xml:space="preserve">          </w:t>
      </w:r>
      <w:r w:rsidRPr="00BF0901">
        <w:rPr>
          <w:rFonts w:ascii="Consolas" w:eastAsia="Times New Roman" w:hAnsi="Consolas" w:cs="Times New Roman"/>
          <w:color w:val="808080"/>
        </w:rPr>
        <w:t>&lt;/</w:t>
      </w:r>
      <w:r w:rsidRPr="00BF0901">
        <w:rPr>
          <w:rFonts w:ascii="Consolas" w:eastAsia="Times New Roman" w:hAnsi="Consolas" w:cs="Times New Roman"/>
          <w:color w:val="569CD6"/>
        </w:rPr>
        <w:t>OutputClaims</w:t>
      </w:r>
      <w:r w:rsidRPr="00BF0901">
        <w:rPr>
          <w:rFonts w:ascii="Consolas" w:eastAsia="Times New Roman" w:hAnsi="Consolas" w:cs="Times New Roman"/>
          <w:color w:val="808080"/>
        </w:rPr>
        <w:t>&gt;</w:t>
      </w:r>
    </w:p>
    <w:p w14:paraId="7F0540E2" w14:textId="50DE1485" w:rsidR="00BF0901" w:rsidRPr="00984FEF" w:rsidRDefault="00BF0901" w:rsidP="00BF0901">
      <w:pPr>
        <w:pStyle w:val="ListParagraph"/>
      </w:pPr>
    </w:p>
    <w:p w14:paraId="28F57595" w14:textId="04E0153B" w:rsidR="005A2393" w:rsidRDefault="005A2393" w:rsidP="005A2393">
      <w:pPr>
        <w:pStyle w:val="Heading1"/>
      </w:pPr>
      <w:r>
        <w:t xml:space="preserve">Exercise </w:t>
      </w:r>
      <w:r w:rsidR="00D52755">
        <w:t>4</w:t>
      </w:r>
      <w:r>
        <w:t>: Add the</w:t>
      </w:r>
      <w:r w:rsidR="00121311">
        <w:t xml:space="preserve"> claim</w:t>
      </w:r>
      <w:r>
        <w:t xml:space="preserve"> </w:t>
      </w:r>
      <w:r w:rsidR="00121311">
        <w:t>“</w:t>
      </w:r>
      <w:r>
        <w:t>loyaltyNumber</w:t>
      </w:r>
      <w:r w:rsidR="00121311">
        <w:t>”</w:t>
      </w:r>
      <w:r>
        <w:t xml:space="preserve"> to the schema</w:t>
      </w:r>
    </w:p>
    <w:p w14:paraId="6BAC8B4D" w14:textId="73DF0B7D" w:rsidR="005A2393" w:rsidRDefault="005A2393" w:rsidP="005A2393">
      <w:pPr>
        <w:pStyle w:val="Heading3"/>
      </w:pPr>
      <w:r>
        <w:t>Scenario</w:t>
      </w:r>
    </w:p>
    <w:p w14:paraId="4EC8A423" w14:textId="2895F977" w:rsidR="00570282" w:rsidRDefault="00570282" w:rsidP="00570282">
      <w:r>
        <w:t xml:space="preserve">In this exercise, you will be required to add the </w:t>
      </w:r>
      <w:r w:rsidR="001C488F">
        <w:t xml:space="preserve">claim called </w:t>
      </w:r>
      <w:r>
        <w:t xml:space="preserve">loyaltyNumber to </w:t>
      </w:r>
      <w:r w:rsidR="007B5532">
        <w:t>your</w:t>
      </w:r>
      <w:r w:rsidR="001C488F">
        <w:t xml:space="preserve"> schema </w:t>
      </w:r>
      <w:r w:rsidR="00E53F35">
        <w:t>inside</w:t>
      </w:r>
      <w:r w:rsidR="001C488F">
        <w:t xml:space="preserve"> </w:t>
      </w:r>
      <w:r w:rsidR="00D96401">
        <w:t xml:space="preserve">the TrustFrameworkExtension.xml file. </w:t>
      </w:r>
      <w:r w:rsidR="00E53F35">
        <w:t xml:space="preserve"> When calling a claim</w:t>
      </w:r>
      <w:r w:rsidR="007B5532">
        <w:t xml:space="preserve"> inside a technical profile</w:t>
      </w:r>
      <w:r w:rsidR="00E53F35">
        <w:t xml:space="preserve">, there must be a </w:t>
      </w:r>
      <w:r w:rsidR="00DB52E5">
        <w:t>correlated</w:t>
      </w:r>
      <w:r w:rsidR="007B5532">
        <w:t xml:space="preserve"> </w:t>
      </w:r>
      <w:r w:rsidR="00DC4601">
        <w:t xml:space="preserve">claim </w:t>
      </w:r>
      <w:r w:rsidR="005133F7">
        <w:t xml:space="preserve">that is </w:t>
      </w:r>
      <w:r w:rsidR="00C610D2" w:rsidRPr="00C610D2">
        <w:t>instantiate</w:t>
      </w:r>
      <w:r w:rsidR="005133F7">
        <w:t>d</w:t>
      </w:r>
      <w:r w:rsidR="00C610D2" w:rsidRPr="00C610D2">
        <w:t xml:space="preserve"> </w:t>
      </w:r>
      <w:r w:rsidR="00DC4601">
        <w:t xml:space="preserve">within the </w:t>
      </w:r>
      <w:r w:rsidR="00E53F35">
        <w:t>schema</w:t>
      </w:r>
      <w:r w:rsidR="005133F7">
        <w:t>. T</w:t>
      </w:r>
      <w:r w:rsidR="00DC4601">
        <w:t>hat is</w:t>
      </w:r>
      <w:r w:rsidR="00C20454">
        <w:t xml:space="preserve"> defined in either the base or extension</w:t>
      </w:r>
      <w:r w:rsidR="00C471EA">
        <w:t xml:space="preserve"> file. In this example</w:t>
      </w:r>
      <w:r w:rsidR="007A167A">
        <w:t>,</w:t>
      </w:r>
      <w:r w:rsidR="00C471EA">
        <w:t xml:space="preserve"> we will be defining this within the TrustFrameworkExtension.xml file.</w:t>
      </w:r>
    </w:p>
    <w:p w14:paraId="1C900175" w14:textId="1BCB8076" w:rsidR="007A167A" w:rsidRDefault="0008046F" w:rsidP="007A167A">
      <w:pPr>
        <w:pStyle w:val="ListParagraph"/>
        <w:numPr>
          <w:ilvl w:val="0"/>
          <w:numId w:val="40"/>
        </w:numPr>
      </w:pPr>
      <w:r w:rsidRPr="004D205C">
        <w:rPr>
          <w:b/>
        </w:rPr>
        <w:t>Navigate</w:t>
      </w:r>
      <w:r>
        <w:t xml:space="preserve"> to the </w:t>
      </w:r>
      <w:r w:rsidR="003202CA" w:rsidRPr="003202CA">
        <w:rPr>
          <w:rFonts w:eastAsia="Times New Roman" w:cstheme="majorHAnsi"/>
          <w:color w:val="000000"/>
          <w:szCs w:val="22"/>
          <w:bdr w:val="single" w:sz="6" w:space="2" w:color="auto" w:frame="1"/>
        </w:rPr>
        <w:t>TrustFrameworkExtensions.xml</w:t>
      </w:r>
      <w:r w:rsidR="003202CA">
        <w:rPr>
          <w:rFonts w:eastAsia="Times New Roman" w:cstheme="majorHAnsi"/>
          <w:color w:val="000000"/>
          <w:szCs w:val="22"/>
        </w:rPr>
        <w:t xml:space="preserve"> file.</w:t>
      </w:r>
    </w:p>
    <w:p w14:paraId="1C74DC8A" w14:textId="025A5676" w:rsidR="00034D53" w:rsidRDefault="00885D46" w:rsidP="00901BD6">
      <w:pPr>
        <w:pStyle w:val="ListParagraph"/>
        <w:numPr>
          <w:ilvl w:val="0"/>
          <w:numId w:val="40"/>
        </w:numPr>
      </w:pPr>
      <w:r>
        <w:t xml:space="preserve">Within the </w:t>
      </w:r>
      <w:r w:rsidR="00782412">
        <w:rPr>
          <w:b/>
        </w:rPr>
        <w:t>&lt;B</w:t>
      </w:r>
      <w:r w:rsidRPr="004D205C">
        <w:rPr>
          <w:b/>
        </w:rPr>
        <w:t>uildingBlocks</w:t>
      </w:r>
      <w:r w:rsidR="00782412">
        <w:rPr>
          <w:b/>
        </w:rPr>
        <w:t>&gt;&lt;</w:t>
      </w:r>
      <w:r w:rsidR="00B36D06">
        <w:rPr>
          <w:b/>
        </w:rPr>
        <w:t>/BuildingBlocks&gt;</w:t>
      </w:r>
      <w:r w:rsidR="00C76EE1">
        <w:t xml:space="preserve"> </w:t>
      </w:r>
      <w:r w:rsidR="00B36D06">
        <w:t>brackets, Enter</w:t>
      </w:r>
      <w:r w:rsidR="008268C0">
        <w:t xml:space="preserve"> the </w:t>
      </w:r>
      <w:r w:rsidR="004E213E">
        <w:t xml:space="preserve">following </w:t>
      </w:r>
      <w:r w:rsidR="00034D53" w:rsidRPr="004D205C">
        <w:rPr>
          <w:b/>
        </w:rPr>
        <w:t>ClaimsSchema</w:t>
      </w:r>
      <w:r w:rsidR="00120FA6">
        <w:rPr>
          <w:b/>
        </w:rPr>
        <w:t xml:space="preserve"> </w:t>
      </w:r>
      <w:r w:rsidR="00120FA6">
        <w:t>value</w:t>
      </w:r>
      <w:r w:rsidR="00034D53">
        <w:t>:</w:t>
      </w:r>
      <w:r w:rsidR="005D2505">
        <w:t xml:space="preserve"> </w:t>
      </w:r>
      <w:r w:rsidR="005D2505">
        <w:fldChar w:fldCharType="begin"/>
      </w:r>
      <w:r w:rsidR="005D2505">
        <w:instrText xml:space="preserve"> MacroButton Copy </w:instrText>
      </w:r>
      <w:r w:rsidR="005D2505">
        <w:fldChar w:fldCharType="end"/>
      </w:r>
      <w:r w:rsidR="00901BD6">
        <w:fldChar w:fldCharType="begin"/>
      </w:r>
      <w:r w:rsidR="00901BD6">
        <w:instrText xml:space="preserve"> </w:instrText>
      </w:r>
      <w:r w:rsidR="001855C3">
        <w:instrText>MacroButton</w:instrText>
      </w:r>
      <w:r w:rsidR="001855C3">
        <w:fldChar w:fldCharType="begin"/>
      </w:r>
      <w:r w:rsidR="001855C3">
        <w:instrText xml:space="preserve"> Copy </w:instrText>
      </w:r>
      <w:r w:rsidR="001855C3">
        <w:fldChar w:fldCharType="separate"/>
      </w:r>
      <w:r w:rsidR="00D80015">
        <w:rPr>
          <w:b/>
          <w:bCs/>
        </w:rPr>
        <w:instrText>Error! Bookmark not defined.</w:instrText>
      </w:r>
      <w:r w:rsidR="001855C3">
        <w:fldChar w:fldCharType="end"/>
      </w:r>
      <w:r w:rsidR="00901BD6">
        <w:instrText xml:space="preserve"> </w:instrText>
      </w:r>
      <w:r w:rsidR="00901BD6">
        <w:fldChar w:fldCharType="end"/>
      </w:r>
    </w:p>
    <w:p w14:paraId="77FAED74" w14:textId="55D60BB5"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ClaimsSchema</w:t>
      </w:r>
      <w:r w:rsidRPr="00307712">
        <w:rPr>
          <w:rFonts w:ascii="Consolas" w:eastAsia="Times New Roman" w:hAnsi="Consolas" w:cs="Times New Roman"/>
          <w:color w:val="808080"/>
        </w:rPr>
        <w:t>&gt;</w:t>
      </w:r>
    </w:p>
    <w:p w14:paraId="707468C2"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ClaimType</w:t>
      </w:r>
      <w:r w:rsidRPr="00307712">
        <w:rPr>
          <w:rFonts w:ascii="Consolas" w:eastAsia="Times New Roman" w:hAnsi="Consolas" w:cs="Times New Roman"/>
          <w:color w:val="D4D4D4"/>
        </w:rPr>
        <w:t xml:space="preserve"> </w:t>
      </w:r>
      <w:r w:rsidRPr="00307712">
        <w:rPr>
          <w:rFonts w:ascii="Consolas" w:eastAsia="Times New Roman" w:hAnsi="Consolas" w:cs="Times New Roman"/>
          <w:color w:val="9CDCFE"/>
        </w:rPr>
        <w:t>Id</w:t>
      </w:r>
      <w:r w:rsidRPr="00307712">
        <w:rPr>
          <w:rFonts w:ascii="Consolas" w:eastAsia="Times New Roman" w:hAnsi="Consolas" w:cs="Times New Roman"/>
          <w:color w:val="D4D4D4"/>
        </w:rPr>
        <w:t>=</w:t>
      </w:r>
      <w:r w:rsidRPr="00307712">
        <w:rPr>
          <w:rFonts w:ascii="Consolas" w:eastAsia="Times New Roman" w:hAnsi="Consolas" w:cs="Times New Roman"/>
          <w:color w:val="CE9178"/>
        </w:rPr>
        <w:t>"loyaltyNumber"</w:t>
      </w:r>
      <w:r w:rsidRPr="00307712">
        <w:rPr>
          <w:rFonts w:ascii="Consolas" w:eastAsia="Times New Roman" w:hAnsi="Consolas" w:cs="Times New Roman"/>
          <w:color w:val="808080"/>
        </w:rPr>
        <w:t>&gt;</w:t>
      </w:r>
    </w:p>
    <w:p w14:paraId="3CE3D0CA"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r w:rsidRPr="00307712">
        <w:rPr>
          <w:rFonts w:ascii="Consolas" w:eastAsia="Times New Roman" w:hAnsi="Consolas" w:cs="Times New Roman"/>
          <w:color w:val="D4D4D4"/>
        </w:rPr>
        <w:t>Your loyalty number from your membership</w:t>
      </w:r>
      <w:r w:rsidRPr="00307712">
        <w:rPr>
          <w:rFonts w:ascii="Consolas" w:eastAsia="Times New Roman" w:hAnsi="Consolas" w:cs="Times New Roman"/>
          <w:color w:val="808080"/>
        </w:rPr>
        <w:t>&lt;/</w:t>
      </w:r>
      <w:r w:rsidRPr="00307712">
        <w:rPr>
          <w:rFonts w:ascii="Consolas" w:eastAsia="Times New Roman" w:hAnsi="Consolas" w:cs="Times New Roman"/>
          <w:color w:val="569CD6"/>
        </w:rPr>
        <w:t>DisplayName</w:t>
      </w:r>
      <w:r w:rsidRPr="00307712">
        <w:rPr>
          <w:rFonts w:ascii="Consolas" w:eastAsia="Times New Roman" w:hAnsi="Consolas" w:cs="Times New Roman"/>
          <w:color w:val="808080"/>
        </w:rPr>
        <w:t>&gt;</w:t>
      </w:r>
    </w:p>
    <w:p w14:paraId="0ACDA808"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DataType</w:t>
      </w:r>
      <w:r w:rsidRPr="00307712">
        <w:rPr>
          <w:rFonts w:ascii="Consolas" w:eastAsia="Times New Roman" w:hAnsi="Consolas" w:cs="Times New Roman"/>
          <w:color w:val="808080"/>
        </w:rPr>
        <w:t>&gt;</w:t>
      </w:r>
      <w:r w:rsidRPr="00307712">
        <w:rPr>
          <w:rFonts w:ascii="Consolas" w:eastAsia="Times New Roman" w:hAnsi="Consolas" w:cs="Times New Roman"/>
          <w:color w:val="D4D4D4"/>
        </w:rPr>
        <w:t>string</w:t>
      </w:r>
      <w:r w:rsidRPr="00307712">
        <w:rPr>
          <w:rFonts w:ascii="Consolas" w:eastAsia="Times New Roman" w:hAnsi="Consolas" w:cs="Times New Roman"/>
          <w:color w:val="808080"/>
        </w:rPr>
        <w:t>&lt;/</w:t>
      </w:r>
      <w:r w:rsidRPr="00307712">
        <w:rPr>
          <w:rFonts w:ascii="Consolas" w:eastAsia="Times New Roman" w:hAnsi="Consolas" w:cs="Times New Roman"/>
          <w:color w:val="569CD6"/>
        </w:rPr>
        <w:t>DataType</w:t>
      </w:r>
      <w:r w:rsidRPr="00307712">
        <w:rPr>
          <w:rFonts w:ascii="Consolas" w:eastAsia="Times New Roman" w:hAnsi="Consolas" w:cs="Times New Roman"/>
          <w:color w:val="808080"/>
        </w:rPr>
        <w:t>&gt;</w:t>
      </w:r>
    </w:p>
    <w:p w14:paraId="0EB3FBCC"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AdminHelpText</w:t>
      </w:r>
      <w:r w:rsidRPr="00307712">
        <w:rPr>
          <w:rFonts w:ascii="Consolas" w:eastAsia="Times New Roman" w:hAnsi="Consolas" w:cs="Times New Roman"/>
          <w:color w:val="808080"/>
        </w:rPr>
        <w:t>&gt;</w:t>
      </w:r>
      <w:r w:rsidRPr="00307712">
        <w:rPr>
          <w:rFonts w:ascii="Consolas" w:eastAsia="Times New Roman" w:hAnsi="Consolas" w:cs="Times New Roman"/>
          <w:color w:val="D4D4D4"/>
        </w:rPr>
        <w:t>This value is taken from the REST API</w:t>
      </w:r>
      <w:r w:rsidRPr="00307712">
        <w:rPr>
          <w:rFonts w:ascii="Consolas" w:eastAsia="Times New Roman" w:hAnsi="Consolas" w:cs="Times New Roman"/>
          <w:color w:val="808080"/>
        </w:rPr>
        <w:t>&lt;/</w:t>
      </w:r>
      <w:r w:rsidRPr="00307712">
        <w:rPr>
          <w:rFonts w:ascii="Consolas" w:eastAsia="Times New Roman" w:hAnsi="Consolas" w:cs="Times New Roman"/>
          <w:color w:val="569CD6"/>
        </w:rPr>
        <w:t>AdminHelpText</w:t>
      </w:r>
      <w:r w:rsidRPr="00307712">
        <w:rPr>
          <w:rFonts w:ascii="Consolas" w:eastAsia="Times New Roman" w:hAnsi="Consolas" w:cs="Times New Roman"/>
          <w:color w:val="808080"/>
        </w:rPr>
        <w:t>&gt;</w:t>
      </w:r>
    </w:p>
    <w:p w14:paraId="29CF802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ClaimType</w:t>
      </w:r>
      <w:r w:rsidRPr="00307712">
        <w:rPr>
          <w:rFonts w:ascii="Consolas" w:eastAsia="Times New Roman" w:hAnsi="Consolas" w:cs="Times New Roman"/>
          <w:color w:val="808080"/>
        </w:rPr>
        <w:t>&gt;</w:t>
      </w:r>
    </w:p>
    <w:p w14:paraId="18731C40" w14:textId="77777777" w:rsidR="00307712" w:rsidRPr="00307712" w:rsidRDefault="00307712" w:rsidP="00307712">
      <w:pPr>
        <w:shd w:val="clear" w:color="auto" w:fill="1E1E1E"/>
        <w:spacing w:after="0" w:line="285" w:lineRule="atLeast"/>
        <w:ind w:left="360"/>
        <w:rPr>
          <w:rFonts w:ascii="Consolas" w:eastAsia="Times New Roman" w:hAnsi="Consolas" w:cs="Times New Roman"/>
          <w:color w:val="D4D4D4"/>
        </w:rPr>
      </w:pPr>
      <w:r w:rsidRPr="00307712">
        <w:rPr>
          <w:rFonts w:ascii="Consolas" w:eastAsia="Times New Roman" w:hAnsi="Consolas" w:cs="Times New Roman"/>
          <w:color w:val="D4D4D4"/>
        </w:rPr>
        <w:t xml:space="preserve">    </w:t>
      </w:r>
      <w:r w:rsidRPr="00307712">
        <w:rPr>
          <w:rFonts w:ascii="Consolas" w:eastAsia="Times New Roman" w:hAnsi="Consolas" w:cs="Times New Roman"/>
          <w:color w:val="808080"/>
        </w:rPr>
        <w:t>&lt;/</w:t>
      </w:r>
      <w:r w:rsidRPr="00307712">
        <w:rPr>
          <w:rFonts w:ascii="Consolas" w:eastAsia="Times New Roman" w:hAnsi="Consolas" w:cs="Times New Roman"/>
          <w:color w:val="569CD6"/>
        </w:rPr>
        <w:t>ClaimsSchema</w:t>
      </w:r>
      <w:r w:rsidRPr="00307712">
        <w:rPr>
          <w:rFonts w:ascii="Consolas" w:eastAsia="Times New Roman" w:hAnsi="Consolas" w:cs="Times New Roman"/>
          <w:color w:val="808080"/>
        </w:rPr>
        <w:t>&gt;</w:t>
      </w:r>
    </w:p>
    <w:p w14:paraId="6641ED41" w14:textId="7937E7C1" w:rsidR="009B44AC" w:rsidRDefault="002D2F6A" w:rsidP="00307712">
      <w:pPr>
        <w:ind w:left="360"/>
      </w:pPr>
      <w:r>
        <w:rPr>
          <w:noProof/>
        </w:rPr>
        <mc:AlternateContent>
          <mc:Choice Requires="wps">
            <w:drawing>
              <wp:anchor distT="0" distB="0" distL="114300" distR="114300" simplePos="0" relativeHeight="251658240" behindDoc="1" locked="0" layoutInCell="1" allowOverlap="1" wp14:anchorId="70C2D451" wp14:editId="05CADE89">
                <wp:simplePos x="0" y="0"/>
                <wp:positionH relativeFrom="column">
                  <wp:posOffset>-228600</wp:posOffset>
                </wp:positionH>
                <wp:positionV relativeFrom="paragraph">
                  <wp:posOffset>219075</wp:posOffset>
                </wp:positionV>
                <wp:extent cx="6819900" cy="2278685"/>
                <wp:effectExtent l="0" t="0" r="19050" b="26670"/>
                <wp:wrapNone/>
                <wp:docPr id="5" name="Rectangle: Rounded Corners 5"/>
                <wp:cNvGraphicFramePr/>
                <a:graphic xmlns:a="http://schemas.openxmlformats.org/drawingml/2006/main">
                  <a:graphicData uri="http://schemas.microsoft.com/office/word/2010/wordprocessingShape">
                    <wps:wsp>
                      <wps:cNvSpPr/>
                      <wps:spPr>
                        <a:xfrm>
                          <a:off x="0" y="0"/>
                          <a:ext cx="6819900" cy="227868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oundrect id="Rectangle: Rounded Corners 5" style="position:absolute;margin-left:-18pt;margin-top:17.25pt;width:537pt;height:1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d9e2f3 [660]" strokecolor="#1f3763 [1604]" strokeweight="1pt" arcsize="10923f" w14:anchorId="1BF591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">
                <v:stroke joinstyle="miter"/>
              </v:roundrect>
            </w:pict>
          </mc:Fallback>
        </mc:AlternateContent>
      </w:r>
    </w:p>
    <w:p w14:paraId="2617F184" w14:textId="7FF474DF" w:rsidR="009B44AC" w:rsidRPr="00D708B5" w:rsidRDefault="00D708B5" w:rsidP="00D708E7">
      <w:pPr>
        <w:ind w:left="360"/>
        <w:jc w:val="center"/>
        <w:rPr>
          <w:rFonts w:ascii="Cambria" w:hAnsi="Cambria"/>
          <w:b/>
        </w:rPr>
      </w:pPr>
      <w:r w:rsidRPr="00D708B5">
        <w:rPr>
          <w:rFonts w:ascii="Cambria" w:hAnsi="Cambria"/>
          <w:b/>
        </w:rPr>
        <w:t>EXAMPLE</w:t>
      </w:r>
    </w:p>
    <w:p w14:paraId="545A428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BuildingBlocks</w:t>
      </w:r>
      <w:r w:rsidRPr="00A30CE2">
        <w:rPr>
          <w:rFonts w:ascii="Consolas" w:eastAsia="Times New Roman" w:hAnsi="Consolas" w:cs="Times New Roman"/>
          <w:color w:val="808080"/>
        </w:rPr>
        <w:t>&gt;</w:t>
      </w:r>
    </w:p>
    <w:p w14:paraId="25B811B0" w14:textId="4C49A2C4"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ClaimsSchema</w:t>
      </w:r>
      <w:r w:rsidRPr="00A30CE2">
        <w:rPr>
          <w:rFonts w:ascii="Consolas" w:eastAsia="Times New Roman" w:hAnsi="Consolas" w:cs="Times New Roman"/>
          <w:color w:val="808080"/>
        </w:rPr>
        <w:t>&gt;</w:t>
      </w:r>
    </w:p>
    <w:p w14:paraId="218B471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ClaimType</w:t>
      </w:r>
      <w:r w:rsidRPr="00A30CE2">
        <w:rPr>
          <w:rFonts w:ascii="Consolas" w:eastAsia="Times New Roman" w:hAnsi="Consolas" w:cs="Times New Roman"/>
          <w:color w:val="D4D4D4"/>
        </w:rPr>
        <w:t xml:space="preserve"> </w:t>
      </w:r>
      <w:r w:rsidRPr="00A30CE2">
        <w:rPr>
          <w:rFonts w:ascii="Consolas" w:eastAsia="Times New Roman" w:hAnsi="Consolas" w:cs="Times New Roman"/>
          <w:color w:val="9CDCFE"/>
        </w:rPr>
        <w:t>Id</w:t>
      </w:r>
      <w:r w:rsidRPr="00A30CE2">
        <w:rPr>
          <w:rFonts w:ascii="Consolas" w:eastAsia="Times New Roman" w:hAnsi="Consolas" w:cs="Times New Roman"/>
          <w:color w:val="D4D4D4"/>
        </w:rPr>
        <w:t>=</w:t>
      </w:r>
      <w:r w:rsidRPr="00A30CE2">
        <w:rPr>
          <w:rFonts w:ascii="Consolas" w:eastAsia="Times New Roman" w:hAnsi="Consolas" w:cs="Times New Roman"/>
          <w:color w:val="CE9178"/>
        </w:rPr>
        <w:t>"loyaltyNumber"</w:t>
      </w:r>
      <w:r w:rsidRPr="00A30CE2">
        <w:rPr>
          <w:rFonts w:ascii="Consolas" w:eastAsia="Times New Roman" w:hAnsi="Consolas" w:cs="Times New Roman"/>
          <w:color w:val="808080"/>
        </w:rPr>
        <w:t>&gt;</w:t>
      </w:r>
    </w:p>
    <w:p w14:paraId="7732C8AB"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r w:rsidRPr="00A30CE2">
        <w:rPr>
          <w:rFonts w:ascii="Consolas" w:eastAsia="Times New Roman" w:hAnsi="Consolas" w:cs="Times New Roman"/>
          <w:color w:val="D4D4D4"/>
        </w:rPr>
        <w:t>Your loyalty number from your membership</w:t>
      </w:r>
      <w:r w:rsidRPr="00A30CE2">
        <w:rPr>
          <w:rFonts w:ascii="Consolas" w:eastAsia="Times New Roman" w:hAnsi="Consolas" w:cs="Times New Roman"/>
          <w:color w:val="808080"/>
        </w:rPr>
        <w:t>&lt;/</w:t>
      </w:r>
      <w:r w:rsidRPr="00A30CE2">
        <w:rPr>
          <w:rFonts w:ascii="Consolas" w:eastAsia="Times New Roman" w:hAnsi="Consolas" w:cs="Times New Roman"/>
          <w:color w:val="569CD6"/>
        </w:rPr>
        <w:t>DisplayName</w:t>
      </w:r>
      <w:r w:rsidRPr="00A30CE2">
        <w:rPr>
          <w:rFonts w:ascii="Consolas" w:eastAsia="Times New Roman" w:hAnsi="Consolas" w:cs="Times New Roman"/>
          <w:color w:val="808080"/>
        </w:rPr>
        <w:t>&gt;</w:t>
      </w:r>
    </w:p>
    <w:p w14:paraId="7249325E"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DataType</w:t>
      </w:r>
      <w:r w:rsidRPr="00A30CE2">
        <w:rPr>
          <w:rFonts w:ascii="Consolas" w:eastAsia="Times New Roman" w:hAnsi="Consolas" w:cs="Times New Roman"/>
          <w:color w:val="808080"/>
        </w:rPr>
        <w:t>&gt;</w:t>
      </w:r>
      <w:r w:rsidRPr="00A30CE2">
        <w:rPr>
          <w:rFonts w:ascii="Consolas" w:eastAsia="Times New Roman" w:hAnsi="Consolas" w:cs="Times New Roman"/>
          <w:color w:val="D4D4D4"/>
        </w:rPr>
        <w:t>string</w:t>
      </w:r>
      <w:r w:rsidRPr="00A30CE2">
        <w:rPr>
          <w:rFonts w:ascii="Consolas" w:eastAsia="Times New Roman" w:hAnsi="Consolas" w:cs="Times New Roman"/>
          <w:color w:val="808080"/>
        </w:rPr>
        <w:t>&lt;/</w:t>
      </w:r>
      <w:r w:rsidRPr="00A30CE2">
        <w:rPr>
          <w:rFonts w:ascii="Consolas" w:eastAsia="Times New Roman" w:hAnsi="Consolas" w:cs="Times New Roman"/>
          <w:color w:val="569CD6"/>
        </w:rPr>
        <w:t>DataType</w:t>
      </w:r>
      <w:r w:rsidRPr="00A30CE2">
        <w:rPr>
          <w:rFonts w:ascii="Consolas" w:eastAsia="Times New Roman" w:hAnsi="Consolas" w:cs="Times New Roman"/>
          <w:color w:val="808080"/>
        </w:rPr>
        <w:t>&gt;</w:t>
      </w:r>
    </w:p>
    <w:p w14:paraId="7D1E2FDD"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AdminHelpText</w:t>
      </w:r>
      <w:r w:rsidRPr="00A30CE2">
        <w:rPr>
          <w:rFonts w:ascii="Consolas" w:eastAsia="Times New Roman" w:hAnsi="Consolas" w:cs="Times New Roman"/>
          <w:color w:val="808080"/>
        </w:rPr>
        <w:t>&gt;</w:t>
      </w:r>
      <w:r w:rsidRPr="00A30CE2">
        <w:rPr>
          <w:rFonts w:ascii="Consolas" w:eastAsia="Times New Roman" w:hAnsi="Consolas" w:cs="Times New Roman"/>
          <w:color w:val="D4D4D4"/>
        </w:rPr>
        <w:t>This value is taken from the REST API</w:t>
      </w:r>
      <w:r w:rsidRPr="00A30CE2">
        <w:rPr>
          <w:rFonts w:ascii="Consolas" w:eastAsia="Times New Roman" w:hAnsi="Consolas" w:cs="Times New Roman"/>
          <w:color w:val="808080"/>
        </w:rPr>
        <w:t>&lt;/</w:t>
      </w:r>
      <w:r w:rsidRPr="00A30CE2">
        <w:rPr>
          <w:rFonts w:ascii="Consolas" w:eastAsia="Times New Roman" w:hAnsi="Consolas" w:cs="Times New Roman"/>
          <w:color w:val="569CD6"/>
        </w:rPr>
        <w:t>AdminHelpText</w:t>
      </w:r>
      <w:r w:rsidRPr="00A30CE2">
        <w:rPr>
          <w:rFonts w:ascii="Consolas" w:eastAsia="Times New Roman" w:hAnsi="Consolas" w:cs="Times New Roman"/>
          <w:color w:val="808080"/>
        </w:rPr>
        <w:t>&gt;</w:t>
      </w:r>
    </w:p>
    <w:p w14:paraId="0A1F2AE6"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ClaimType</w:t>
      </w:r>
      <w:r w:rsidRPr="00A30CE2">
        <w:rPr>
          <w:rFonts w:ascii="Consolas" w:eastAsia="Times New Roman" w:hAnsi="Consolas" w:cs="Times New Roman"/>
          <w:color w:val="808080"/>
        </w:rPr>
        <w:t>&gt;</w:t>
      </w:r>
    </w:p>
    <w:p w14:paraId="68BD6589"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ClaimsSchema</w:t>
      </w:r>
      <w:r w:rsidRPr="00A30CE2">
        <w:rPr>
          <w:rFonts w:ascii="Consolas" w:eastAsia="Times New Roman" w:hAnsi="Consolas" w:cs="Times New Roman"/>
          <w:color w:val="808080"/>
        </w:rPr>
        <w:t>&gt;</w:t>
      </w:r>
    </w:p>
    <w:p w14:paraId="44ED2A83" w14:textId="77777777" w:rsidR="00A30CE2" w:rsidRPr="00A30CE2" w:rsidRDefault="00A30CE2" w:rsidP="00A30CE2">
      <w:pPr>
        <w:shd w:val="clear" w:color="auto" w:fill="1E1E1E"/>
        <w:spacing w:after="0" w:line="285" w:lineRule="atLeast"/>
        <w:rPr>
          <w:rFonts w:ascii="Consolas" w:eastAsia="Times New Roman" w:hAnsi="Consolas" w:cs="Times New Roman"/>
          <w:color w:val="D4D4D4"/>
        </w:rPr>
      </w:pPr>
      <w:r w:rsidRPr="00A30CE2">
        <w:rPr>
          <w:rFonts w:ascii="Consolas" w:eastAsia="Times New Roman" w:hAnsi="Consolas" w:cs="Times New Roman"/>
          <w:color w:val="D4D4D4"/>
        </w:rPr>
        <w:t xml:space="preserve">  </w:t>
      </w:r>
      <w:r w:rsidRPr="00A30CE2">
        <w:rPr>
          <w:rFonts w:ascii="Consolas" w:eastAsia="Times New Roman" w:hAnsi="Consolas" w:cs="Times New Roman"/>
          <w:color w:val="808080"/>
        </w:rPr>
        <w:t>&lt;/</w:t>
      </w:r>
      <w:r w:rsidRPr="00A30CE2">
        <w:rPr>
          <w:rFonts w:ascii="Consolas" w:eastAsia="Times New Roman" w:hAnsi="Consolas" w:cs="Times New Roman"/>
          <w:color w:val="569CD6"/>
        </w:rPr>
        <w:t>BuildingBlocks</w:t>
      </w:r>
      <w:r w:rsidRPr="00A30CE2">
        <w:rPr>
          <w:rFonts w:ascii="Consolas" w:eastAsia="Times New Roman" w:hAnsi="Consolas" w:cs="Times New Roman"/>
          <w:color w:val="808080"/>
        </w:rPr>
        <w:t>&gt;</w:t>
      </w:r>
    </w:p>
    <w:p w14:paraId="2037DB26" w14:textId="77777777" w:rsidR="009B44AC" w:rsidRDefault="009B44AC" w:rsidP="00307712">
      <w:pPr>
        <w:ind w:left="360"/>
      </w:pPr>
    </w:p>
    <w:p w14:paraId="4048B461" w14:textId="77777777" w:rsidR="00C471EA" w:rsidRPr="00570282" w:rsidRDefault="00C471EA" w:rsidP="00570282"/>
    <w:p w14:paraId="7869A256" w14:textId="239B1864" w:rsidR="005A2393" w:rsidRDefault="005A2393" w:rsidP="005A2393">
      <w:pPr>
        <w:pStyle w:val="Heading1"/>
      </w:pPr>
      <w:r>
        <w:t xml:space="preserve">Exercise </w:t>
      </w:r>
      <w:r w:rsidR="00D52755">
        <w:t>5</w:t>
      </w:r>
      <w:r>
        <w:t xml:space="preserve">:  </w:t>
      </w:r>
      <w:r w:rsidR="00AD7CDF">
        <w:t>Add the Orchestration Step</w:t>
      </w:r>
      <w:r w:rsidR="008E35A1">
        <w:t xml:space="preserve"> to call the REST API </w:t>
      </w:r>
    </w:p>
    <w:p w14:paraId="7A3E3874" w14:textId="5203BB7E" w:rsidR="001F2176" w:rsidRDefault="001F2176" w:rsidP="001F2176">
      <w:pPr>
        <w:pStyle w:val="Heading3"/>
      </w:pPr>
      <w:r>
        <w:t>Scenario</w:t>
      </w:r>
    </w:p>
    <w:p w14:paraId="743CB027" w14:textId="54050C79" w:rsidR="006056D4" w:rsidRDefault="006056D4" w:rsidP="006056D4">
      <w:r>
        <w:t xml:space="preserve">In this exercise, you will add the orchestrated step to trigger the REST API after a successful </w:t>
      </w:r>
      <w:r w:rsidR="00CD680C">
        <w:t xml:space="preserve">sign-in or sign-up flow. This is done within the UserJourney that is contained within the TrustFrameworkExtension.xml file. </w:t>
      </w:r>
      <w:r w:rsidR="004D5563">
        <w:t xml:space="preserve">This step is required in order for the </w:t>
      </w:r>
      <w:r w:rsidR="00874D32">
        <w:t xml:space="preserve">REST API </w:t>
      </w:r>
      <w:r w:rsidR="004D5563">
        <w:t xml:space="preserve">ClaimsProvider configured earlier to be </w:t>
      </w:r>
      <w:r w:rsidR="00874D32">
        <w:t>triggered.</w:t>
      </w:r>
    </w:p>
    <w:p w14:paraId="5CC3D232" w14:textId="785624B7" w:rsidR="00957521" w:rsidRPr="00957521" w:rsidRDefault="00957521" w:rsidP="00957521">
      <w:pPr>
        <w:pStyle w:val="ListParagraph"/>
        <w:numPr>
          <w:ilvl w:val="0"/>
          <w:numId w:val="43"/>
        </w:numPr>
      </w:pPr>
      <w:r w:rsidRPr="004D205C">
        <w:rPr>
          <w:b/>
        </w:rPr>
        <w:t>Navigate</w:t>
      </w:r>
      <w:r>
        <w:t xml:space="preserve"> to the </w:t>
      </w:r>
      <w:r w:rsidRPr="003202CA">
        <w:rPr>
          <w:rFonts w:eastAsia="Times New Roman" w:cstheme="majorHAnsi"/>
          <w:color w:val="000000"/>
          <w:szCs w:val="22"/>
          <w:bdr w:val="single" w:sz="6" w:space="2" w:color="auto" w:frame="1"/>
        </w:rPr>
        <w:t>TrustFrameworkExtensions.xml</w:t>
      </w:r>
      <w:r>
        <w:rPr>
          <w:rFonts w:eastAsia="Times New Roman" w:cstheme="majorHAnsi"/>
          <w:color w:val="000000"/>
          <w:szCs w:val="22"/>
        </w:rPr>
        <w:t xml:space="preserve"> file.</w:t>
      </w:r>
    </w:p>
    <w:p w14:paraId="1534226F" w14:textId="2B89F1F0" w:rsidR="009357CF" w:rsidRDefault="006F6977" w:rsidP="00957521">
      <w:pPr>
        <w:pStyle w:val="ListParagraph"/>
        <w:numPr>
          <w:ilvl w:val="0"/>
          <w:numId w:val="43"/>
        </w:num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7" behindDoc="0" locked="0" layoutInCell="1" allowOverlap="1" wp14:anchorId="1361EE74" wp14:editId="22FF1152">
                <wp:simplePos x="0" y="0"/>
                <wp:positionH relativeFrom="margin">
                  <wp:posOffset>3276600</wp:posOffset>
                </wp:positionH>
                <wp:positionV relativeFrom="paragraph">
                  <wp:posOffset>365125</wp:posOffset>
                </wp:positionV>
                <wp:extent cx="1095375" cy="19050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10953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12" style="position:absolute;margin-left:258pt;margin-top:28.75pt;width:86.25pt;height:15pt;z-index:2516684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298764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">
                <w10:wrap anchorx="margin"/>
              </v:rect>
            </w:pict>
          </mc:Fallback>
        </mc:AlternateContent>
      </w:r>
      <w:r w:rsidR="009357CF">
        <w:t>Scroll at the bottom of the file until you see the OrchestrationSteps</w:t>
      </w:r>
      <w:r w:rsidR="006F577B">
        <w:t xml:space="preserve"> listed within the </w:t>
      </w:r>
      <w:r w:rsidR="00B140EA" w:rsidRPr="00DD7F63">
        <w:rPr>
          <w:b/>
        </w:rPr>
        <w:t>&lt;</w:t>
      </w:r>
      <w:r w:rsidR="006F577B" w:rsidRPr="00DD7F63">
        <w:rPr>
          <w:b/>
        </w:rPr>
        <w:t>UserJourneys</w:t>
      </w:r>
      <w:r w:rsidR="00B140EA" w:rsidRPr="00DD7F63">
        <w:rPr>
          <w:b/>
        </w:rPr>
        <w:t>&gt;&lt;UserJourneys/&gt;</w:t>
      </w:r>
    </w:p>
    <w:p w14:paraId="788581F8" w14:textId="53E69041" w:rsidR="00957521" w:rsidRDefault="00D87DFE" w:rsidP="00957521">
      <w:pPr>
        <w:pStyle w:val="ListParagraph"/>
        <w:numPr>
          <w:ilvl w:val="0"/>
          <w:numId w:val="43"/>
        </w:numPr>
      </w:pPr>
      <w:r>
        <w:t xml:space="preserve">We will be adding a new OrchestrationStep </w:t>
      </w:r>
      <w:r w:rsidR="0007343E">
        <w:t xml:space="preserve">the </w:t>
      </w:r>
      <w:r w:rsidR="00AA7612">
        <w:t xml:space="preserve"> </w:t>
      </w:r>
      <w:r w:rsidR="0007343E">
        <w:t>REST-API-SignUp</w:t>
      </w:r>
      <w:r w:rsidR="0007343E">
        <w:rPr>
          <w:rFonts w:eastAsia="Times New Roman" w:cstheme="majorHAnsi"/>
          <w:color w:val="000000"/>
          <w:szCs w:val="22"/>
        </w:rPr>
        <w:t xml:space="preserve"> </w:t>
      </w:r>
      <w:r w:rsidR="006F6977">
        <w:rPr>
          <w:rFonts w:eastAsia="Times New Roman" w:cstheme="majorHAnsi"/>
          <w:color w:val="000000"/>
          <w:szCs w:val="22"/>
        </w:rPr>
        <w:t xml:space="preserve"> </w:t>
      </w:r>
      <w:r>
        <w:t xml:space="preserve">between the existing </w:t>
      </w:r>
      <w:r w:rsidR="008B529F">
        <w:t>Order “6” and</w:t>
      </w:r>
      <w:r w:rsidR="00D51E26">
        <w:t xml:space="preserve"> </w:t>
      </w:r>
      <w:r w:rsidR="008B529F">
        <w:t xml:space="preserve">”7”, </w:t>
      </w:r>
      <w:r w:rsidR="00DB62A4">
        <w:t xml:space="preserve">which will leave us with a </w:t>
      </w:r>
      <w:r w:rsidR="00DB62A4" w:rsidRPr="00DD7F63">
        <w:rPr>
          <w:i/>
        </w:rPr>
        <w:t>total of 8 Orchestration Steps</w:t>
      </w:r>
      <w:r w:rsidR="00DB62A4">
        <w:t>.</w:t>
      </w:r>
    </w:p>
    <w:p w14:paraId="2FC0BDFB" w14:textId="77777777" w:rsidR="00CF1042" w:rsidRDefault="009357CF" w:rsidP="00CF1042">
      <w:pPr>
        <w:pStyle w:val="ListParagraph"/>
        <w:numPr>
          <w:ilvl w:val="1"/>
          <w:numId w:val="43"/>
        </w:numPr>
      </w:pPr>
      <w:r>
        <w:t xml:space="preserve"> </w:t>
      </w:r>
      <w:r w:rsidR="00E75AD6">
        <w:t>Input the following</w:t>
      </w:r>
      <w:r w:rsidR="001C401E">
        <w:t>:</w:t>
      </w:r>
    </w:p>
    <w:p w14:paraId="49F132A3" w14:textId="6E161624" w:rsidR="00CF1042" w:rsidRPr="0032477B" w:rsidRDefault="00CF1042" w:rsidP="00CF1042">
      <w:pPr>
        <w:shd w:val="clear" w:color="auto" w:fill="1E1E1E"/>
        <w:spacing w:line="285" w:lineRule="atLeast"/>
        <w:rPr>
          <w:rFonts w:ascii="Consolas" w:eastAsia="Times New Roman" w:hAnsi="Consolas" w:cs="Times New Roman"/>
          <w:color w:val="D4D4D4"/>
          <w:sz w:val="18"/>
          <w:szCs w:val="18"/>
        </w:rPr>
      </w:pP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808080"/>
          <w:sz w:val="18"/>
          <w:szCs w:val="18"/>
        </w:rPr>
        <w:t>&lt;</w:t>
      </w:r>
      <w:r w:rsidRPr="0032477B">
        <w:rPr>
          <w:rFonts w:ascii="Consolas" w:eastAsia="Times New Roman" w:hAnsi="Consolas" w:cs="Times New Roman"/>
          <w:color w:val="569CD6"/>
          <w:sz w:val="18"/>
          <w:szCs w:val="18"/>
        </w:rPr>
        <w:t>OrchestrationStep</w:t>
      </w: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Order</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"6"</w:t>
      </w:r>
      <w:r w:rsidRPr="0032477B">
        <w:rPr>
          <w:rFonts w:ascii="Consolas" w:eastAsia="Times New Roman" w:hAnsi="Consolas" w:cs="Times New Roman"/>
          <w:color w:val="D4D4D4"/>
          <w:sz w:val="18"/>
          <w:szCs w:val="18"/>
        </w:rPr>
        <w:t xml:space="preserve"> </w:t>
      </w:r>
      <w:r w:rsidRPr="0032477B">
        <w:rPr>
          <w:rFonts w:ascii="Consolas" w:eastAsia="Times New Roman" w:hAnsi="Consolas" w:cs="Times New Roman"/>
          <w:color w:val="9CDCFE"/>
          <w:sz w:val="18"/>
          <w:szCs w:val="18"/>
        </w:rPr>
        <w:t>Type</w:t>
      </w:r>
      <w:r w:rsidRPr="0032477B">
        <w:rPr>
          <w:rFonts w:ascii="Consolas" w:eastAsia="Times New Roman" w:hAnsi="Consolas" w:cs="Times New Roman"/>
          <w:color w:val="D4D4D4"/>
          <w:sz w:val="18"/>
          <w:szCs w:val="18"/>
        </w:rPr>
        <w:t>=</w:t>
      </w:r>
      <w:r w:rsidRPr="0032477B">
        <w:rPr>
          <w:rFonts w:ascii="Consolas" w:eastAsia="Times New Roman" w:hAnsi="Consolas" w:cs="Times New Roman"/>
          <w:color w:val="CE9178"/>
          <w:sz w:val="18"/>
          <w:szCs w:val="18"/>
        </w:rPr>
        <w:t>"ClaimsExchange"</w:t>
      </w:r>
      <w:r w:rsidRPr="0032477B">
        <w:rPr>
          <w:rFonts w:ascii="Consolas" w:eastAsia="Times New Roman" w:hAnsi="Consolas" w:cs="Times New Roman"/>
          <w:color w:val="808080"/>
          <w:sz w:val="18"/>
          <w:szCs w:val="18"/>
        </w:rPr>
        <w:t>&gt;</w:t>
      </w:r>
    </w:p>
    <w:p w14:paraId="4530824A"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71031A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"ClaimsExist"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ExecuteActionsIf</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"true"</w:t>
      </w:r>
      <w:r w:rsidRPr="00CF1042">
        <w:rPr>
          <w:rFonts w:ascii="Consolas" w:eastAsia="Times New Roman" w:hAnsi="Consolas" w:cs="Times New Roman"/>
          <w:color w:val="808080"/>
          <w:sz w:val="18"/>
          <w:szCs w:val="18"/>
        </w:rPr>
        <w:t>&gt;</w:t>
      </w:r>
    </w:p>
    <w:p w14:paraId="1F09C9B9"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r w:rsidRPr="00CF1042">
        <w:rPr>
          <w:rFonts w:ascii="Consolas" w:eastAsia="Times New Roman" w:hAnsi="Consolas" w:cs="Times New Roman"/>
          <w:color w:val="D4D4D4"/>
          <w:sz w:val="18"/>
          <w:szCs w:val="18"/>
        </w:rPr>
        <w:t>objectId</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Value</w:t>
      </w:r>
      <w:r w:rsidRPr="00CF1042">
        <w:rPr>
          <w:rFonts w:ascii="Consolas" w:eastAsia="Times New Roman" w:hAnsi="Consolas" w:cs="Times New Roman"/>
          <w:color w:val="808080"/>
          <w:sz w:val="18"/>
          <w:szCs w:val="18"/>
        </w:rPr>
        <w:t>&gt;</w:t>
      </w:r>
    </w:p>
    <w:p w14:paraId="558C6F95"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r w:rsidRPr="00CF1042">
        <w:rPr>
          <w:rFonts w:ascii="Consolas" w:eastAsia="Times New Roman" w:hAnsi="Consolas" w:cs="Times New Roman"/>
          <w:color w:val="D4D4D4"/>
          <w:sz w:val="18"/>
          <w:szCs w:val="18"/>
        </w:rPr>
        <w:t>SkipThisOrchestrationStep</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Action</w:t>
      </w:r>
      <w:r w:rsidRPr="00CF1042">
        <w:rPr>
          <w:rFonts w:ascii="Consolas" w:eastAsia="Times New Roman" w:hAnsi="Consolas" w:cs="Times New Roman"/>
          <w:color w:val="808080"/>
          <w:sz w:val="18"/>
          <w:szCs w:val="18"/>
        </w:rPr>
        <w:t>&gt;</w:t>
      </w:r>
    </w:p>
    <w:p w14:paraId="07A19BDF"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w:t>
      </w:r>
      <w:r w:rsidRPr="00CF1042">
        <w:rPr>
          <w:rFonts w:ascii="Consolas" w:eastAsia="Times New Roman" w:hAnsi="Consolas" w:cs="Times New Roman"/>
          <w:color w:val="808080"/>
          <w:sz w:val="18"/>
          <w:szCs w:val="18"/>
        </w:rPr>
        <w:t>&gt;</w:t>
      </w:r>
    </w:p>
    <w:p w14:paraId="5DE56D56"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Preconditions</w:t>
      </w:r>
      <w:r w:rsidRPr="00CF1042">
        <w:rPr>
          <w:rFonts w:ascii="Consolas" w:eastAsia="Times New Roman" w:hAnsi="Consolas" w:cs="Times New Roman"/>
          <w:color w:val="808080"/>
          <w:sz w:val="18"/>
          <w:szCs w:val="18"/>
        </w:rPr>
        <w:t>&gt;</w:t>
      </w:r>
    </w:p>
    <w:p w14:paraId="45A06657"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ClaimsExchanges</w:t>
      </w:r>
      <w:r w:rsidRPr="00CF1042">
        <w:rPr>
          <w:rFonts w:ascii="Consolas" w:eastAsia="Times New Roman" w:hAnsi="Consolas" w:cs="Times New Roman"/>
          <w:color w:val="808080"/>
          <w:sz w:val="18"/>
          <w:szCs w:val="18"/>
        </w:rPr>
        <w:t>&gt;</w:t>
      </w:r>
    </w:p>
    <w:p w14:paraId="3582F93D"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ClaimsExchange</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"AADUserWrite"</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TechnicalProfileReferenceId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"AAD-UserWriteUsingAlternativeSecurityId"</w:t>
      </w:r>
      <w:r w:rsidRPr="00CF1042">
        <w:rPr>
          <w:rFonts w:ascii="Consolas" w:eastAsia="Times New Roman" w:hAnsi="Consolas" w:cs="Times New Roman"/>
          <w:color w:val="808080"/>
          <w:sz w:val="18"/>
          <w:szCs w:val="18"/>
        </w:rPr>
        <w:t>/&gt;</w:t>
      </w:r>
    </w:p>
    <w:p w14:paraId="7CA066A2"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ClaimsExchanges</w:t>
      </w:r>
      <w:r w:rsidRPr="00CF1042">
        <w:rPr>
          <w:rFonts w:ascii="Consolas" w:eastAsia="Times New Roman" w:hAnsi="Consolas" w:cs="Times New Roman"/>
          <w:color w:val="808080"/>
          <w:sz w:val="18"/>
          <w:szCs w:val="18"/>
        </w:rPr>
        <w:t>&gt;</w:t>
      </w:r>
    </w:p>
    <w:p w14:paraId="308E4E03" w14:textId="77777777"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OrchestrationStep</w:t>
      </w:r>
      <w:r w:rsidRPr="00CF1042">
        <w:rPr>
          <w:rFonts w:ascii="Consolas" w:eastAsia="Times New Roman" w:hAnsi="Consolas" w:cs="Times New Roman"/>
          <w:color w:val="808080"/>
          <w:sz w:val="18"/>
          <w:szCs w:val="18"/>
        </w:rPr>
        <w:t>&gt;</w:t>
      </w:r>
    </w:p>
    <w:p w14:paraId="5E5397FD" w14:textId="61550056" w:rsidR="00CF1042" w:rsidRPr="00CF1042" w:rsidRDefault="00AA7612" w:rsidP="00CF1042">
      <w:pPr>
        <w:shd w:val="clear" w:color="auto" w:fill="1E1E1E"/>
        <w:spacing w:after="0" w:line="285" w:lineRule="atLeast"/>
        <w:rPr>
          <w:rFonts w:ascii="Consolas" w:eastAsia="Times New Roman" w:hAnsi="Consolas" w:cs="Times New Roman"/>
          <w:color w:val="C5E0B3" w:themeColor="accent6" w:themeTint="66"/>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4" behindDoc="0" locked="0" layoutInCell="1" allowOverlap="1" wp14:anchorId="26AACB3F" wp14:editId="7EA6DDC8">
                <wp:simplePos x="0" y="0"/>
                <wp:positionH relativeFrom="column">
                  <wp:posOffset>314325</wp:posOffset>
                </wp:positionH>
                <wp:positionV relativeFrom="paragraph">
                  <wp:posOffset>123825</wp:posOffset>
                </wp:positionV>
                <wp:extent cx="5695950" cy="10572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5695950" cy="1057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9" style="position:absolute;margin-left:24.75pt;margin-top:9.75pt;width:448.5pt;height:83.25pt;z-index:25166233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4C7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"/>
            </w:pict>
          </mc:Fallback>
        </mc:AlternateContent>
      </w:r>
    </w:p>
    <w:p w14:paraId="47FAA904" w14:textId="63C8A03E"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&lt;OrchestrationStep Order="7" Type="ClaimsExchange"&gt;</w:t>
      </w:r>
    </w:p>
    <w:p w14:paraId="7632CBB4" w14:textId="261AA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&lt;ClaimsExchanges&gt;</w:t>
      </w:r>
    </w:p>
    <w:p w14:paraId="15BD9CA6" w14:textId="4C176C30"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&lt;ClaimsExchange Id="AnyValue" TechnicalProfileReferenceId="REST-API-SignUp" /&gt;</w:t>
      </w:r>
    </w:p>
    <w:p w14:paraId="262F4148" w14:textId="681E1009"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&lt;/ClaimsExchanges&gt;</w:t>
      </w:r>
    </w:p>
    <w:p w14:paraId="7DE82ABD" w14:textId="1A7B6BC4" w:rsidR="00CF1042" w:rsidRPr="00CF1042" w:rsidRDefault="00CF1042" w:rsidP="00CF1042">
      <w:pPr>
        <w:shd w:val="clear" w:color="auto" w:fill="1E1E1E"/>
        <w:spacing w:after="0" w:line="285" w:lineRule="atLeast"/>
        <w:rPr>
          <w:rFonts w:ascii="Consolas" w:eastAsia="Times New Roman" w:hAnsi="Consolas" w:cs="Times New Roman"/>
          <w:color w:val="C5E0B3" w:themeColor="accent6" w:themeTint="66"/>
          <w:sz w:val="18"/>
          <w:szCs w:val="18"/>
        </w:rPr>
      </w:pPr>
      <w:r w:rsidRPr="00CF1042">
        <w:rPr>
          <w:rFonts w:ascii="Consolas" w:eastAsia="Times New Roman" w:hAnsi="Consolas" w:cs="Times New Roman"/>
          <w:color w:val="C5E0B3" w:themeColor="accent6" w:themeTint="66"/>
          <w:sz w:val="18"/>
          <w:szCs w:val="18"/>
        </w:rPr>
        <w:t xml:space="preserve">        &lt;/OrchestrationStep&gt;</w:t>
      </w:r>
    </w:p>
    <w:p w14:paraId="4EBC8EB8" w14:textId="14FABE82" w:rsidR="00CF1042" w:rsidRPr="00CF1042" w:rsidRDefault="00AA7612" w:rsidP="00CF1042">
      <w:pPr>
        <w:shd w:val="clear" w:color="auto" w:fill="1E1E1E"/>
        <w:spacing w:after="0" w:line="285" w:lineRule="atLeast"/>
        <w:rPr>
          <w:rFonts w:ascii="Consolas" w:eastAsia="Times New Roman" w:hAnsi="Consolas" w:cs="Times New Roman"/>
          <w:color w:val="D4D4D4"/>
          <w:sz w:val="18"/>
          <w:szCs w:val="18"/>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5" behindDoc="0" locked="0" layoutInCell="1" allowOverlap="1" wp14:anchorId="4CDF564C" wp14:editId="6540C3C8">
                <wp:simplePos x="0" y="0"/>
                <wp:positionH relativeFrom="margin">
                  <wp:posOffset>2028825</wp:posOffset>
                </wp:positionH>
                <wp:positionV relativeFrom="paragraph">
                  <wp:posOffset>180975</wp:posOffset>
                </wp:positionV>
                <wp:extent cx="314325" cy="3048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314325"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10" style="position:absolute;margin-left:159.75pt;margin-top:14.25pt;width:24.75pt;height:24pt;z-index:2516643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2A51BB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">
                <w10:wrap anchorx="margin"/>
              </v:rect>
            </w:pict>
          </mc:Fallback>
        </mc:AlternateContent>
      </w:r>
      <w:r w:rsidR="00CF1042" w:rsidRPr="00CF1042">
        <w:rPr>
          <w:rFonts w:ascii="Consolas" w:eastAsia="Times New Roman" w:hAnsi="Consolas" w:cs="Times New Roman"/>
          <w:color w:val="D4D4D4"/>
          <w:sz w:val="18"/>
          <w:szCs w:val="18"/>
        </w:rPr>
        <w:t xml:space="preserve"> </w:t>
      </w:r>
    </w:p>
    <w:p w14:paraId="32BBFEA3" w14:textId="4262FB55" w:rsidR="00CF1042" w:rsidRPr="00CF1042" w:rsidRDefault="00CF1042" w:rsidP="00CF1042">
      <w:pPr>
        <w:shd w:val="clear" w:color="auto" w:fill="1E1E1E"/>
        <w:spacing w:after="0" w:line="285" w:lineRule="atLeast"/>
        <w:rPr>
          <w:rFonts w:ascii="Consolas" w:eastAsia="Times New Roman" w:hAnsi="Consolas" w:cs="Times New Roman"/>
          <w:color w:val="D4D4D4"/>
          <w:sz w:val="18"/>
          <w:szCs w:val="18"/>
        </w:rPr>
      </w:pP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808080"/>
          <w:sz w:val="18"/>
          <w:szCs w:val="18"/>
        </w:rPr>
        <w:t>&lt;</w:t>
      </w:r>
      <w:r w:rsidRPr="00CF1042">
        <w:rPr>
          <w:rFonts w:ascii="Consolas" w:eastAsia="Times New Roman" w:hAnsi="Consolas" w:cs="Times New Roman"/>
          <w:color w:val="569CD6"/>
          <w:sz w:val="18"/>
          <w:szCs w:val="18"/>
        </w:rPr>
        <w:t>OrchestrationStep</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Order</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C5E0B3" w:themeColor="accent6" w:themeTint="66"/>
          <w:sz w:val="18"/>
          <w:szCs w:val="18"/>
        </w:rPr>
        <w:t>8</w:t>
      </w:r>
      <w:r w:rsidRPr="00CF1042">
        <w:rPr>
          <w:rFonts w:ascii="Consolas" w:eastAsia="Times New Roman" w:hAnsi="Consolas" w:cs="Times New Roman"/>
          <w:color w:val="CE9178"/>
          <w:sz w:val="18"/>
          <w:szCs w:val="18"/>
        </w:rPr>
        <w:t>"</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Type</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"SendClaims"</w:t>
      </w:r>
      <w:r w:rsidRPr="00CF1042">
        <w:rPr>
          <w:rFonts w:ascii="Consolas" w:eastAsia="Times New Roman" w:hAnsi="Consolas" w:cs="Times New Roman"/>
          <w:color w:val="D4D4D4"/>
          <w:sz w:val="18"/>
          <w:szCs w:val="18"/>
        </w:rPr>
        <w:t xml:space="preserve"> </w:t>
      </w:r>
      <w:r w:rsidRPr="00CF1042">
        <w:rPr>
          <w:rFonts w:ascii="Consolas" w:eastAsia="Times New Roman" w:hAnsi="Consolas" w:cs="Times New Roman"/>
          <w:color w:val="9CDCFE"/>
          <w:sz w:val="18"/>
          <w:szCs w:val="18"/>
        </w:rPr>
        <w:t>CpimIssuerTechnicalProfileReferenceId</w:t>
      </w:r>
      <w:r w:rsidRPr="00CF1042">
        <w:rPr>
          <w:rFonts w:ascii="Consolas" w:eastAsia="Times New Roman" w:hAnsi="Consolas" w:cs="Times New Roman"/>
          <w:color w:val="D4D4D4"/>
          <w:sz w:val="18"/>
          <w:szCs w:val="18"/>
        </w:rPr>
        <w:t>=</w:t>
      </w:r>
      <w:r w:rsidRPr="00CF1042">
        <w:rPr>
          <w:rFonts w:ascii="Consolas" w:eastAsia="Times New Roman" w:hAnsi="Consolas" w:cs="Times New Roman"/>
          <w:color w:val="CE9178"/>
          <w:sz w:val="18"/>
          <w:szCs w:val="18"/>
        </w:rPr>
        <w:t>"JwtIssuer"</w:t>
      </w:r>
      <w:r w:rsidRPr="00CF1042">
        <w:rPr>
          <w:rFonts w:ascii="Consolas" w:eastAsia="Times New Roman" w:hAnsi="Consolas" w:cs="Times New Roman"/>
          <w:color w:val="808080"/>
          <w:sz w:val="18"/>
          <w:szCs w:val="18"/>
        </w:rPr>
        <w:t>/&gt;</w:t>
      </w:r>
    </w:p>
    <w:p w14:paraId="140D255B" w14:textId="270DCAE9" w:rsidR="00785243" w:rsidRDefault="00CF1042" w:rsidP="00CF1042">
      <w:r>
        <w:t xml:space="preserve"> </w:t>
      </w:r>
    </w:p>
    <w:p w14:paraId="723DC9C7" w14:textId="7E14A097" w:rsidR="001C401E" w:rsidRDefault="00AA7612" w:rsidP="001C401E">
      <w:pPr>
        <w:pStyle w:val="ListParagraph"/>
        <w:numPr>
          <w:ilvl w:val="1"/>
          <w:numId w:val="43"/>
        </w:num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6" behindDoc="0" locked="0" layoutInCell="1" allowOverlap="1" wp14:anchorId="34C76A12" wp14:editId="1EB63817">
                <wp:simplePos x="0" y="0"/>
                <wp:positionH relativeFrom="margin">
                  <wp:posOffset>1600200</wp:posOffset>
                </wp:positionH>
                <wp:positionV relativeFrom="paragraph">
                  <wp:posOffset>144145</wp:posOffset>
                </wp:positionV>
                <wp:extent cx="314325" cy="30480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314325" cy="30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11" style="position:absolute;margin-left:126pt;margin-top:11.35pt;width:24.75pt;height:24pt;z-index:2516664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2714E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ghnQIAAJA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">
                <w10:wrap anchorx="margin"/>
              </v:rect>
            </w:pict>
          </mc:Fallback>
        </mc:AlternateContent>
      </w:r>
      <w:r w:rsidR="0035227B">
        <w:t>Remember to u</w:t>
      </w:r>
      <w:r w:rsidR="001C401E">
        <w:t xml:space="preserve">pdate </w:t>
      </w:r>
      <w:r w:rsidR="00785243">
        <w:t>the last OrchestrationStep to be in sequence with the ordering, which is changing “7” to “8”</w:t>
      </w:r>
      <w:r w:rsidR="001B7A18">
        <w:t xml:space="preserve"> as highlighted above.</w:t>
      </w:r>
    </w:p>
    <w:p w14:paraId="01F36D6A" w14:textId="7DEC7035" w:rsidR="00A1763F" w:rsidRDefault="00A1763F" w:rsidP="00A1763F">
      <w:pPr>
        <w:pStyle w:val="ListParagraph"/>
        <w:ind w:left="1152"/>
      </w:pPr>
    </w:p>
    <w:p w14:paraId="27F28A13" w14:textId="10038D02" w:rsidR="006D1B6E" w:rsidRDefault="006D1B6E">
      <w:pPr>
        <w:pStyle w:val="Heading1"/>
      </w:pPr>
      <w:r>
        <w:t xml:space="preserve">Exercise </w:t>
      </w:r>
      <w:r w:rsidR="00D52755">
        <w:t>6</w:t>
      </w:r>
      <w:r>
        <w:t xml:space="preserve">: </w:t>
      </w:r>
      <w:r w:rsidR="00DD7FEA">
        <w:t xml:space="preserve">Add the loyaltyNumber claim </w:t>
      </w:r>
      <w:r w:rsidR="00BD4597">
        <w:t xml:space="preserve">to </w:t>
      </w:r>
      <w:r w:rsidR="00CB478E">
        <w:t>be added in the JWT</w:t>
      </w:r>
      <w:r w:rsidR="00E35662">
        <w:t xml:space="preserve"> token</w:t>
      </w:r>
    </w:p>
    <w:p w14:paraId="65EA3B4C" w14:textId="47578890" w:rsidR="001F2176" w:rsidRDefault="001F2176" w:rsidP="001F2176">
      <w:pPr>
        <w:pStyle w:val="Heading3"/>
      </w:pPr>
      <w:r>
        <w:t>Scenario</w:t>
      </w:r>
    </w:p>
    <w:p w14:paraId="03950F8C" w14:textId="3D83F233" w:rsidR="00FA1194" w:rsidRDefault="0056386D" w:rsidP="0056386D">
      <w:r>
        <w:t xml:space="preserve">In this </w:t>
      </w:r>
      <w:r w:rsidR="00B37013">
        <w:t>exercise</w:t>
      </w:r>
      <w:r>
        <w:t>,</w:t>
      </w:r>
      <w:r w:rsidR="00B37013">
        <w:t xml:space="preserve"> you will be adding the </w:t>
      </w:r>
      <w:r w:rsidR="00D51359">
        <w:t xml:space="preserve">outbound </w:t>
      </w:r>
      <w:r w:rsidR="00B37013" w:rsidRPr="00150DD0">
        <w:rPr>
          <w:b/>
        </w:rPr>
        <w:t>loyaltyNumber</w:t>
      </w:r>
      <w:r w:rsidR="00B37013">
        <w:t xml:space="preserve"> claim to </w:t>
      </w:r>
      <w:r w:rsidR="00E35662">
        <w:t xml:space="preserve">be added to the JWT </w:t>
      </w:r>
      <w:r w:rsidR="001F2DE3">
        <w:t>token</w:t>
      </w:r>
      <w:r w:rsidR="00B37013">
        <w:t xml:space="preserve">. </w:t>
      </w:r>
      <w:r w:rsidR="001A51B8">
        <w:t>This configuration tells Azure AD B2C explicitly to send the specific claim to your application.</w:t>
      </w:r>
      <w:r w:rsidR="001F2DE3">
        <w:t xml:space="preserve">  This is done by adding an </w:t>
      </w:r>
      <w:r w:rsidR="001F2DE3" w:rsidRPr="00E21689">
        <w:rPr>
          <w:b/>
        </w:rPr>
        <w:t>OutputClaim</w:t>
      </w:r>
      <w:r w:rsidR="001F2DE3">
        <w:t xml:space="preserve"> to the </w:t>
      </w:r>
      <w:r w:rsidR="00FA1194" w:rsidRPr="00E21689">
        <w:rPr>
          <w:b/>
        </w:rPr>
        <w:t>SignUpOrSignIn policy</w:t>
      </w:r>
      <w:r w:rsidR="00FA1194">
        <w:t>.</w:t>
      </w:r>
    </w:p>
    <w:p w14:paraId="3924A6D9" w14:textId="3A3DA317" w:rsidR="0056386D" w:rsidRPr="00610032" w:rsidRDefault="00BD43FB" w:rsidP="00610032">
      <w:pPr>
        <w:pStyle w:val="ListParagraph"/>
        <w:numPr>
          <w:ilvl w:val="0"/>
          <w:numId w:val="45"/>
        </w:numPr>
      </w:pPr>
      <w:r>
        <w:t xml:space="preserve"> </w:t>
      </w:r>
      <w:r w:rsidR="0056386D">
        <w:t xml:space="preserve"> </w:t>
      </w:r>
      <w:r w:rsidR="00FA1194" w:rsidRPr="004D205C">
        <w:rPr>
          <w:b/>
        </w:rPr>
        <w:t>Navigate</w:t>
      </w:r>
      <w:r w:rsidR="00FA1194">
        <w:t xml:space="preserve"> to the </w:t>
      </w:r>
      <w:r w:rsidR="00FA1194">
        <w:rPr>
          <w:rFonts w:eastAsia="Times New Roman" w:cstheme="majorHAnsi"/>
          <w:color w:val="000000"/>
          <w:szCs w:val="22"/>
          <w:bdr w:val="single" w:sz="6" w:space="2" w:color="auto" w:frame="1"/>
        </w:rPr>
        <w:t>SignUpOrSignin</w:t>
      </w:r>
      <w:r w:rsidR="00FA1194" w:rsidRPr="003202CA">
        <w:rPr>
          <w:rFonts w:eastAsia="Times New Roman" w:cstheme="majorHAnsi"/>
          <w:color w:val="000000"/>
          <w:szCs w:val="22"/>
          <w:bdr w:val="single" w:sz="6" w:space="2" w:color="auto" w:frame="1"/>
        </w:rPr>
        <w:t>.xml</w:t>
      </w:r>
      <w:r w:rsidR="00FA1194">
        <w:rPr>
          <w:rFonts w:eastAsia="Times New Roman" w:cstheme="majorHAnsi"/>
          <w:color w:val="000000"/>
          <w:szCs w:val="22"/>
        </w:rPr>
        <w:t xml:space="preserve"> file.</w:t>
      </w:r>
    </w:p>
    <w:p w14:paraId="1E12B0B9" w14:textId="548B4B97" w:rsidR="00610032" w:rsidRDefault="006F6977" w:rsidP="00610032">
      <w:pPr>
        <w:pStyle w:val="ListParagraph"/>
        <w:numPr>
          <w:ilvl w:val="0"/>
          <w:numId w:val="45"/>
        </w:numPr>
      </w:pPr>
      <w:r>
        <w:rPr>
          <w:b/>
          <w:noProof/>
        </w:rPr>
        <mc:AlternateContent>
          <mc:Choice Requires="wps">
            <w:drawing>
              <wp:anchor distT="0" distB="0" distL="114300" distR="114300" simplePos="0" relativeHeight="251658249" behindDoc="1" locked="0" layoutInCell="1" allowOverlap="1" wp14:anchorId="18336709" wp14:editId="709177B2">
                <wp:simplePos x="0" y="0"/>
                <wp:positionH relativeFrom="column">
                  <wp:posOffset>-352425</wp:posOffset>
                </wp:positionH>
                <wp:positionV relativeFrom="paragraph">
                  <wp:posOffset>474345</wp:posOffset>
                </wp:positionV>
                <wp:extent cx="7181850" cy="23050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7181850" cy="23050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oundrect id="Rectangle: Rounded Corners 15" style="position:absolute;margin-left:-27.75pt;margin-top:37.35pt;width:565.5pt;height:181.5pt;z-index:-2516449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d9e2f3 [660]" strokecolor="#1f3763 [1604]" strokeweight="1pt" arcsize="10923f" w14:anchorId="44F9B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">
                <v:stroke joinstyle="miter"/>
              </v:roundrect>
            </w:pict>
          </mc:Fallback>
        </mc:AlternateContent>
      </w:r>
      <w:r w:rsidR="006F6F0F" w:rsidRPr="00922926">
        <w:rPr>
          <w:b/>
        </w:rPr>
        <w:t>Add</w:t>
      </w:r>
      <w:r w:rsidR="006F6F0F">
        <w:t xml:space="preserve"> </w:t>
      </w:r>
      <w:r w:rsidR="006539A8">
        <w:t>the</w:t>
      </w:r>
      <w:r w:rsidR="00250BBB">
        <w:t xml:space="preserve"> text </w:t>
      </w:r>
      <w:r w:rsidR="006F6F0F">
        <w:t xml:space="preserve"> </w:t>
      </w:r>
      <w:r w:rsidR="00922926" w:rsidRPr="00922926">
        <w:rPr>
          <w:rFonts w:eastAsia="Times New Roman" w:cstheme="majorHAnsi"/>
          <w:color w:val="000000"/>
          <w:szCs w:val="22"/>
          <w:bdr w:val="single" w:sz="6" w:space="2" w:color="auto" w:frame="1"/>
        </w:rPr>
        <w:t>&lt;OutputClaim ClaimTypeReferenceId=“loyaltyNumber” /&gt;</w:t>
      </w:r>
      <w:r w:rsidR="00922926">
        <w:rPr>
          <w:rFonts w:eastAsia="Times New Roman" w:cstheme="majorHAnsi"/>
          <w:color w:val="000000"/>
          <w:szCs w:val="22"/>
        </w:rPr>
        <w:t xml:space="preserve"> </w:t>
      </w:r>
      <w:r w:rsidR="00AB663C">
        <w:t xml:space="preserve"> </w:t>
      </w:r>
      <w:r w:rsidR="00922926">
        <w:t xml:space="preserve">within the </w:t>
      </w:r>
      <w:r w:rsidR="00922926" w:rsidRPr="00922926">
        <w:rPr>
          <w:b/>
        </w:rPr>
        <w:t>&lt;OutputClaims&gt;&lt;/OutputClaims&gt;</w:t>
      </w:r>
      <w:r w:rsidR="00922926">
        <w:t xml:space="preserve"> </w:t>
      </w:r>
      <w:r w:rsidR="00203DEC">
        <w:t>brackets</w:t>
      </w:r>
    </w:p>
    <w:p w14:paraId="2FA5E365" w14:textId="69980A72" w:rsidR="006539A8" w:rsidRPr="006F6977" w:rsidRDefault="006F6977" w:rsidP="006F6977">
      <w:pPr>
        <w:ind w:left="720"/>
        <w:jc w:val="center"/>
        <w:rPr>
          <w:rFonts w:ascii="Cambria" w:hAnsi="Cambria"/>
          <w:b/>
        </w:rPr>
      </w:pPr>
      <w:r w:rsidRPr="006F6977">
        <w:rPr>
          <w:rFonts w:ascii="Cambria" w:hAnsi="Cambria"/>
          <w:b/>
        </w:rPr>
        <w:t>EXAMPLE</w:t>
      </w:r>
    </w:p>
    <w:p w14:paraId="4FE97148"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OutputClaims</w:t>
      </w:r>
      <w:r w:rsidRPr="00B9625F">
        <w:rPr>
          <w:rFonts w:ascii="Consolas" w:eastAsia="Times New Roman" w:hAnsi="Consolas" w:cs="Times New Roman"/>
          <w:color w:val="808080"/>
        </w:rPr>
        <w:t>&gt;</w:t>
      </w:r>
    </w:p>
    <w:p w14:paraId="49ABBF62" w14:textId="73274B64"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"displayName"</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CD9DF7A"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"givenName"</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2D5F3319" w14:textId="1E24ECDB"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"surname"</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38380F83" w14:textId="77777777"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"email"</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9B7EEBA" w14:textId="45165751"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"objectId"</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PartnerClaimType</w:t>
      </w:r>
      <w:r w:rsidRPr="00B9625F">
        <w:rPr>
          <w:rFonts w:ascii="Consolas" w:eastAsia="Times New Roman" w:hAnsi="Consolas" w:cs="Times New Roman"/>
          <w:color w:val="D4D4D4"/>
        </w:rPr>
        <w:t>=</w:t>
      </w:r>
      <w:r w:rsidRPr="00B9625F">
        <w:rPr>
          <w:rFonts w:ascii="Consolas" w:eastAsia="Times New Roman" w:hAnsi="Consolas" w:cs="Times New Roman"/>
          <w:color w:val="CE9178"/>
        </w:rPr>
        <w:t>"sub"</w:t>
      </w:r>
      <w:r w:rsidRPr="00B9625F">
        <w:rPr>
          <w:rFonts w:ascii="Consolas" w:eastAsia="Times New Roman" w:hAnsi="Consolas" w:cs="Times New Roman"/>
          <w:color w:val="808080"/>
        </w:rPr>
        <w:t>/&gt;</w:t>
      </w:r>
    </w:p>
    <w:p w14:paraId="004E431F" w14:textId="4F5A59E5"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9CDCFE"/>
        </w:rPr>
        <w:t>ClaimTypeReferenceId</w:t>
      </w:r>
      <w:r w:rsidRPr="00B9625F">
        <w:rPr>
          <w:rFonts w:ascii="Consolas" w:eastAsia="Times New Roman" w:hAnsi="Consolas" w:cs="Times New Roman"/>
          <w:color w:val="D4D4D4"/>
        </w:rPr>
        <w:t>=</w:t>
      </w:r>
      <w:r w:rsidRPr="00B9625F">
        <w:rPr>
          <w:rFonts w:ascii="Consolas" w:eastAsia="Times New Roman" w:hAnsi="Consolas" w:cs="Times New Roman"/>
          <w:color w:val="CE9178"/>
        </w:rPr>
        <w:t>"identityProvider"</w:t>
      </w: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/&gt;</w:t>
      </w:r>
    </w:p>
    <w:p w14:paraId="55719ECD" w14:textId="35C448DD" w:rsidR="00B9625F" w:rsidRPr="00A7338D" w:rsidRDefault="006F6977" w:rsidP="00B9625F">
      <w:pPr>
        <w:shd w:val="clear" w:color="auto" w:fill="1E1E1E"/>
        <w:spacing w:after="0" w:line="285" w:lineRule="atLeast"/>
        <w:rPr>
          <w:rFonts w:ascii="Consolas" w:eastAsia="Times New Roman" w:hAnsi="Consolas" w:cs="Times New Roman"/>
          <w:color w:val="C5E0B3" w:themeColor="accent6" w:themeTint="66"/>
        </w:rPr>
      </w:pPr>
      <w:r>
        <w:rPr>
          <w:rFonts w:ascii="Consolas" w:eastAsia="Times New Roman" w:hAnsi="Consolas" w:cs="Times New Roman"/>
          <w:noProof/>
          <w:color w:val="C5E0B3" w:themeColor="accent6" w:themeTint="66"/>
          <w:sz w:val="18"/>
          <w:szCs w:val="18"/>
        </w:rPr>
        <mc:AlternateContent>
          <mc:Choice Requires="wps">
            <w:drawing>
              <wp:anchor distT="0" distB="0" distL="114300" distR="114300" simplePos="0" relativeHeight="251658248" behindDoc="0" locked="0" layoutInCell="1" allowOverlap="1" wp14:anchorId="6DF64D8B" wp14:editId="609BC014">
                <wp:simplePos x="0" y="0"/>
                <wp:positionH relativeFrom="margin">
                  <wp:posOffset>495300</wp:posOffset>
                </wp:positionH>
                <wp:positionV relativeFrom="paragraph">
                  <wp:posOffset>9525</wp:posOffset>
                </wp:positionV>
                <wp:extent cx="40576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405765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v:rect id="Rectangle 13" style="position:absolute;margin-left:39pt;margin-top:.75pt;width:319.5pt;height:14.25pt;z-index:2516705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2.25pt" w14:anchorId="1C8552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">
                <w10:wrap anchorx="margin"/>
              </v:rect>
            </w:pict>
          </mc:Fallback>
        </mc:AlternateContent>
      </w:r>
      <w:r w:rsidR="00B9625F" w:rsidRPr="00B9625F">
        <w:rPr>
          <w:rFonts w:ascii="Consolas" w:eastAsia="Times New Roman" w:hAnsi="Consolas" w:cs="Times New Roman"/>
          <w:color w:val="D4D4D4"/>
        </w:rPr>
        <w:t xml:space="preserve">        </w:t>
      </w:r>
      <w:r w:rsidR="00B9625F" w:rsidRPr="00A7338D">
        <w:rPr>
          <w:rFonts w:ascii="Consolas" w:eastAsia="Times New Roman" w:hAnsi="Consolas" w:cs="Times New Roman"/>
          <w:color w:val="C5E0B3" w:themeColor="accent6" w:themeTint="66"/>
        </w:rPr>
        <w:t>&lt;OutputClaim ClaimTypeReferenceId="loyaltyNumber" /&gt;</w:t>
      </w:r>
    </w:p>
    <w:p w14:paraId="02E61491" w14:textId="4EBACA68" w:rsidR="00B9625F" w:rsidRPr="00B9625F" w:rsidRDefault="00B9625F" w:rsidP="00B9625F">
      <w:pPr>
        <w:shd w:val="clear" w:color="auto" w:fill="1E1E1E"/>
        <w:spacing w:after="0" w:line="285" w:lineRule="atLeast"/>
        <w:rPr>
          <w:rFonts w:ascii="Consolas" w:eastAsia="Times New Roman" w:hAnsi="Consolas" w:cs="Times New Roman"/>
          <w:color w:val="D4D4D4"/>
        </w:rPr>
      </w:pPr>
      <w:r w:rsidRPr="00B9625F">
        <w:rPr>
          <w:rFonts w:ascii="Consolas" w:eastAsia="Times New Roman" w:hAnsi="Consolas" w:cs="Times New Roman"/>
          <w:color w:val="D4D4D4"/>
        </w:rPr>
        <w:t xml:space="preserve">      </w:t>
      </w:r>
      <w:r w:rsidRPr="00B9625F">
        <w:rPr>
          <w:rFonts w:ascii="Consolas" w:eastAsia="Times New Roman" w:hAnsi="Consolas" w:cs="Times New Roman"/>
          <w:color w:val="808080"/>
        </w:rPr>
        <w:t>&lt;/</w:t>
      </w:r>
      <w:r w:rsidRPr="00B9625F">
        <w:rPr>
          <w:rFonts w:ascii="Consolas" w:eastAsia="Times New Roman" w:hAnsi="Consolas" w:cs="Times New Roman"/>
          <w:color w:val="569CD6"/>
        </w:rPr>
        <w:t>OutputClaims</w:t>
      </w:r>
      <w:r w:rsidRPr="00B9625F">
        <w:rPr>
          <w:rFonts w:ascii="Consolas" w:eastAsia="Times New Roman" w:hAnsi="Consolas" w:cs="Times New Roman"/>
          <w:color w:val="808080"/>
        </w:rPr>
        <w:t>&gt;</w:t>
      </w:r>
    </w:p>
    <w:p w14:paraId="7A406D0A" w14:textId="77777777" w:rsidR="00B9625F" w:rsidRPr="0056386D" w:rsidRDefault="00B9625F" w:rsidP="00B9625F">
      <w:pPr>
        <w:ind w:left="720"/>
      </w:pPr>
    </w:p>
    <w:p w14:paraId="2EB6FBCC" w14:textId="44668255" w:rsidR="00275D83" w:rsidRDefault="00275D83" w:rsidP="00275D83">
      <w:pPr>
        <w:pStyle w:val="Heading1"/>
      </w:pPr>
      <w:r>
        <w:t xml:space="preserve">Exercise </w:t>
      </w:r>
      <w:r w:rsidR="00D52755">
        <w:t>7</w:t>
      </w:r>
      <w:r>
        <w:t>: Upload the policies</w:t>
      </w:r>
    </w:p>
    <w:p w14:paraId="3CE695EE" w14:textId="77777777" w:rsidR="00275D83" w:rsidRDefault="00275D83" w:rsidP="00275D83">
      <w:pPr>
        <w:pStyle w:val="Heading3"/>
      </w:pPr>
      <w:r>
        <w:t>Scenario</w:t>
      </w:r>
    </w:p>
    <w:p w14:paraId="7512969C" w14:textId="77777777" w:rsidR="00275D83" w:rsidRDefault="00275D83" w:rsidP="00275D83">
      <w:r>
        <w:t>In this exercise, you will be uploading the custom policies (XML files) to Azure AD B2C admin console</w:t>
      </w:r>
    </w:p>
    <w:p w14:paraId="6528E5FE" w14:textId="77777777" w:rsidR="00275D83" w:rsidRDefault="00275D83" w:rsidP="00275D83">
      <w:pPr>
        <w:numPr>
          <w:ilvl w:val="0"/>
          <w:numId w:val="46"/>
        </w:numPr>
        <w:spacing w:beforeAutospacing="1" w:afterAutospacing="1" w:line="240" w:lineRule="auto"/>
        <w:rPr>
          <w:rFonts w:ascii="Cambria" w:eastAsia="Times New Roman" w:hAnsi="Cambria" w:cs="Segoe UI"/>
          <w:color w:val="000000" w:themeColor="text1"/>
          <w:sz w:val="24"/>
          <w:szCs w:val="24"/>
        </w:rPr>
      </w:pPr>
      <w:r w:rsidRPr="2386901B">
        <w:rPr>
          <w:rFonts w:ascii="Cambria" w:eastAsia="Times New Roman" w:hAnsi="Cambria" w:cs="Segoe UI"/>
          <w:color w:val="000000" w:themeColor="text1"/>
          <w:sz w:val="24"/>
          <w:szCs w:val="24"/>
        </w:rPr>
        <w:t xml:space="preserve">On the Custom Policies page of Identity Experience Framework, select </w:t>
      </w:r>
      <w:r w:rsidRPr="2386901B">
        <w:rPr>
          <w:rFonts w:ascii="Cambria" w:eastAsia="Times New Roman" w:hAnsi="Cambria" w:cs="Segoe UI"/>
          <w:b/>
          <w:bCs/>
          <w:color w:val="000000" w:themeColor="text1"/>
          <w:sz w:val="24"/>
          <w:szCs w:val="24"/>
        </w:rPr>
        <w:t>Upload Policy.</w:t>
      </w:r>
    </w:p>
    <w:p w14:paraId="6D0C1CE9" w14:textId="77777777" w:rsidR="00275D83" w:rsidRDefault="00275D83" w:rsidP="00275D83">
      <w:pPr>
        <w:numPr>
          <w:ilvl w:val="1"/>
          <w:numId w:val="46"/>
        </w:numPr>
        <w:spacing w:beforeAutospacing="1" w:afterAutospacing="1" w:line="240" w:lineRule="auto"/>
        <w:rPr>
          <w:color w:val="000000" w:themeColor="text1"/>
          <w:sz w:val="24"/>
          <w:szCs w:val="24"/>
        </w:rPr>
      </w:pPr>
      <w:r w:rsidRPr="2386901B">
        <w:rPr>
          <w:rFonts w:ascii="Cambria" w:eastAsia="Times New Roman" w:hAnsi="Cambria" w:cs="Segoe UI"/>
          <w:b/>
          <w:bCs/>
          <w:color w:val="000000" w:themeColor="text1"/>
          <w:sz w:val="24"/>
          <w:szCs w:val="24"/>
        </w:rPr>
        <w:t>Navigate</w:t>
      </w:r>
      <w:r w:rsidRPr="2386901B">
        <w:rPr>
          <w:rFonts w:ascii="Cambria" w:eastAsia="Times New Roman" w:hAnsi="Cambria" w:cs="Segoe UI"/>
          <w:color w:val="000000" w:themeColor="text1"/>
          <w:sz w:val="24"/>
          <w:szCs w:val="24"/>
        </w:rPr>
        <w:t xml:space="preserve"> to </w:t>
      </w:r>
      <w:hyperlink r:id="rId22">
        <w:r w:rsidRPr="2386901B">
          <w:rPr>
            <w:rStyle w:val="Hyperlink"/>
            <w:rFonts w:ascii="Cambria" w:eastAsia="Times New Roman" w:hAnsi="Cambria" w:cs="Segoe UI"/>
            <w:color w:val="000000" w:themeColor="text1"/>
            <w:sz w:val="24"/>
            <w:szCs w:val="24"/>
          </w:rPr>
          <w:t>https://portal.azure.com</w:t>
        </w:r>
      </w:hyperlink>
    </w:p>
    <w:p w14:paraId="04BDF61B" w14:textId="77777777" w:rsidR="00275D83" w:rsidRDefault="00275D83" w:rsidP="00275D83">
      <w:pPr>
        <w:numPr>
          <w:ilvl w:val="1"/>
          <w:numId w:val="46"/>
        </w:numPr>
        <w:spacing w:beforeAutospacing="1" w:afterAutospacing="1" w:line="240" w:lineRule="auto"/>
        <w:rPr>
          <w:color w:val="000000" w:themeColor="text1"/>
          <w:sz w:val="24"/>
          <w:szCs w:val="24"/>
        </w:rPr>
      </w:pPr>
      <w:r>
        <w:rPr>
          <w:color w:val="000000" w:themeColor="text1"/>
          <w:sz w:val="24"/>
          <w:szCs w:val="24"/>
        </w:rPr>
        <w:t xml:space="preserve">Select </w:t>
      </w:r>
      <w:r>
        <w:rPr>
          <w:b/>
          <w:color w:val="000000" w:themeColor="text1"/>
          <w:sz w:val="24"/>
          <w:szCs w:val="24"/>
        </w:rPr>
        <w:t>All Services</w:t>
      </w:r>
      <w:r>
        <w:rPr>
          <w:color w:val="000000" w:themeColor="text1"/>
          <w:sz w:val="24"/>
          <w:szCs w:val="24"/>
        </w:rPr>
        <w:t xml:space="preserve">, and then enter </w:t>
      </w:r>
      <w:r w:rsidRPr="0026644A">
        <w:rPr>
          <w:rStyle w:val="HTMLCode"/>
          <w:rFonts w:ascii="Cambria" w:eastAsiaTheme="majorEastAsia" w:hAnsi="Cambria"/>
          <w:b/>
          <w:bCs/>
          <w:color w:val="000000"/>
          <w:sz w:val="22"/>
          <w:szCs w:val="22"/>
          <w:bdr w:val="single" w:sz="6" w:space="2" w:color="auto" w:frame="1"/>
        </w:rPr>
        <w:t>Azure AD B2C</w:t>
      </w:r>
    </w:p>
    <w:p w14:paraId="06972D2C" w14:textId="77777777" w:rsidR="00275D83" w:rsidRDefault="00275D83" w:rsidP="00275D83">
      <w:pPr>
        <w:numPr>
          <w:ilvl w:val="1"/>
          <w:numId w:val="46"/>
        </w:numPr>
        <w:spacing w:beforeAutospacing="1" w:afterAutospacing="1" w:line="240" w:lineRule="auto"/>
        <w:rPr>
          <w:color w:val="000000" w:themeColor="text1"/>
          <w:sz w:val="24"/>
          <w:szCs w:val="24"/>
        </w:rPr>
      </w:pPr>
      <w:r>
        <w:rPr>
          <w:color w:val="000000" w:themeColor="text1"/>
          <w:sz w:val="24"/>
          <w:szCs w:val="24"/>
        </w:rPr>
        <w:t xml:space="preserve">Select </w:t>
      </w:r>
      <w:r>
        <w:rPr>
          <w:b/>
          <w:color w:val="000000" w:themeColor="text1"/>
          <w:sz w:val="24"/>
          <w:szCs w:val="24"/>
        </w:rPr>
        <w:t>Azure AD B2C</w:t>
      </w:r>
      <w:r>
        <w:rPr>
          <w:color w:val="000000" w:themeColor="text1"/>
          <w:sz w:val="24"/>
          <w:szCs w:val="24"/>
        </w:rPr>
        <w:t xml:space="preserve">, and then select </w:t>
      </w:r>
      <w:r>
        <w:rPr>
          <w:b/>
          <w:color w:val="000000" w:themeColor="text1"/>
          <w:sz w:val="24"/>
          <w:szCs w:val="24"/>
        </w:rPr>
        <w:t>Identity Experience Framework</w:t>
      </w:r>
    </w:p>
    <w:p w14:paraId="70ACAFC6" w14:textId="77777777" w:rsidR="00275D83" w:rsidRDefault="00275D83" w:rsidP="00275D83">
      <w:pPr>
        <w:numPr>
          <w:ilvl w:val="1"/>
          <w:numId w:val="46"/>
        </w:numPr>
        <w:spacing w:beforeAutospacing="1" w:afterAutospacing="1" w:line="240" w:lineRule="auto"/>
        <w:rPr>
          <w:color w:val="000000" w:themeColor="text1"/>
          <w:sz w:val="24"/>
          <w:szCs w:val="24"/>
        </w:rPr>
      </w:pPr>
      <w:r>
        <w:rPr>
          <w:color w:val="000000" w:themeColor="text1"/>
          <w:sz w:val="24"/>
          <w:szCs w:val="24"/>
        </w:rPr>
        <w:t xml:space="preserve">Select </w:t>
      </w:r>
      <w:r>
        <w:rPr>
          <w:b/>
          <w:color w:val="000000" w:themeColor="text1"/>
          <w:sz w:val="24"/>
          <w:szCs w:val="24"/>
        </w:rPr>
        <w:t>Upload Policy</w:t>
      </w:r>
    </w:p>
    <w:p w14:paraId="2BE02103" w14:textId="77777777" w:rsidR="00275D83" w:rsidRPr="00F7034F" w:rsidRDefault="00275D83" w:rsidP="00275D83">
      <w:pPr>
        <w:numPr>
          <w:ilvl w:val="0"/>
          <w:numId w:val="46"/>
        </w:numPr>
        <w:spacing w:before="100" w:beforeAutospacing="1" w:after="100" w:afterAutospacing="1" w:line="240" w:lineRule="auto"/>
        <w:rPr>
          <w:rFonts w:ascii="Cambria" w:eastAsia="Times New Roman" w:hAnsi="Cambria" w:cs="Segoe UI"/>
          <w:color w:val="000000"/>
          <w:sz w:val="24"/>
          <w:szCs w:val="24"/>
        </w:rPr>
      </w:pPr>
      <w:r w:rsidRPr="001606E8">
        <w:rPr>
          <w:rFonts w:ascii="Cambria" w:eastAsia="Times New Roman" w:hAnsi="Cambria" w:cs="Segoe UI"/>
          <w:color w:val="000000"/>
          <w:sz w:val="24"/>
          <w:szCs w:val="24"/>
        </w:rPr>
        <w:t xml:space="preserve">In this order, upload </w:t>
      </w:r>
      <w:r w:rsidRPr="2386901B">
        <w:rPr>
          <w:rFonts w:ascii="Cambria" w:eastAsia="Times New Roman" w:hAnsi="Cambria" w:cs="Segoe UI"/>
          <w:i/>
          <w:iCs/>
          <w:color w:val="000000"/>
          <w:sz w:val="24"/>
          <w:szCs w:val="24"/>
        </w:rPr>
        <w:t>TrustFrameworkBase.xml</w:t>
      </w:r>
      <w:r w:rsidRPr="001606E8">
        <w:rPr>
          <w:rFonts w:ascii="Cambria" w:eastAsia="Times New Roman" w:hAnsi="Cambria" w:cs="Segoe UI"/>
          <w:color w:val="000000"/>
          <w:sz w:val="24"/>
          <w:szCs w:val="24"/>
        </w:rPr>
        <w:t xml:space="preserve">, </w:t>
      </w:r>
      <w:r w:rsidRPr="2386901B">
        <w:rPr>
          <w:rFonts w:ascii="Cambria" w:eastAsia="Times New Roman" w:hAnsi="Cambria" w:cs="Segoe UI"/>
          <w:i/>
          <w:iCs/>
          <w:color w:val="000000"/>
          <w:sz w:val="24"/>
          <w:szCs w:val="24"/>
        </w:rPr>
        <w:t>TrustFrameworkExtensions.xml</w:t>
      </w:r>
      <w:r w:rsidRPr="001606E8">
        <w:rPr>
          <w:rFonts w:ascii="Cambria" w:eastAsia="Times New Roman" w:hAnsi="Cambria" w:cs="Segoe UI"/>
          <w:color w:val="000000"/>
          <w:sz w:val="24"/>
          <w:szCs w:val="24"/>
        </w:rPr>
        <w:t xml:space="preserve">, </w:t>
      </w:r>
      <w:r w:rsidRPr="2386901B">
        <w:rPr>
          <w:rFonts w:ascii="Cambria" w:eastAsia="Times New Roman" w:hAnsi="Cambria" w:cs="Segoe UI"/>
          <w:i/>
          <w:iCs/>
          <w:color w:val="000000"/>
          <w:sz w:val="24"/>
          <w:szCs w:val="24"/>
        </w:rPr>
        <w:t>SignUpOrSignin.xml</w:t>
      </w:r>
      <w:r w:rsidRPr="001606E8">
        <w:rPr>
          <w:rFonts w:ascii="Cambria" w:eastAsia="Times New Roman" w:hAnsi="Cambria" w:cs="Segoe UI"/>
          <w:color w:val="000000"/>
          <w:sz w:val="24"/>
          <w:szCs w:val="24"/>
        </w:rPr>
        <w:t xml:space="preserve">, </w:t>
      </w:r>
      <w:r w:rsidRPr="2386901B">
        <w:rPr>
          <w:rFonts w:ascii="Cambria" w:eastAsia="Times New Roman" w:hAnsi="Cambria" w:cs="Segoe UI"/>
          <w:i/>
          <w:iCs/>
          <w:color w:val="000000"/>
          <w:sz w:val="24"/>
          <w:szCs w:val="24"/>
        </w:rPr>
        <w:t>ProfileEdit.xml</w:t>
      </w:r>
      <w:r w:rsidRPr="001606E8">
        <w:rPr>
          <w:rFonts w:ascii="Cambria" w:eastAsia="Times New Roman" w:hAnsi="Cambria" w:cs="Segoe UI"/>
          <w:color w:val="000000"/>
          <w:sz w:val="24"/>
          <w:szCs w:val="24"/>
        </w:rPr>
        <w:t xml:space="preserve">, and </w:t>
      </w:r>
      <w:r w:rsidRPr="2386901B">
        <w:rPr>
          <w:rFonts w:ascii="Cambria" w:eastAsia="Times New Roman" w:hAnsi="Cambria" w:cs="Segoe UI"/>
          <w:i/>
          <w:iCs/>
          <w:color w:val="000000"/>
          <w:sz w:val="24"/>
          <w:szCs w:val="24"/>
        </w:rPr>
        <w:t>PasswordReset.xml</w:t>
      </w:r>
      <w:r w:rsidRPr="001606E8">
        <w:rPr>
          <w:rFonts w:ascii="Cambria" w:eastAsia="Times New Roman" w:hAnsi="Cambria" w:cs="Segoe UI"/>
          <w:color w:val="000000"/>
          <w:sz w:val="24"/>
          <w:szCs w:val="24"/>
        </w:rPr>
        <w:t xml:space="preserve">. When a file is uploaded, the name of the policy file is prepended with </w:t>
      </w:r>
      <w:r w:rsidRPr="001606E8">
        <w:rPr>
          <w:rFonts w:ascii="Cambria" w:eastAsia="Times New Roman" w:hAnsi="Cambria" w:cs="Courier New"/>
          <w:color w:val="000000"/>
          <w:sz w:val="20"/>
          <w:szCs w:val="20"/>
          <w:bdr w:val="single" w:sz="6" w:space="2" w:color="auto" w:frame="1"/>
        </w:rPr>
        <w:t>B2C_1A_</w:t>
      </w:r>
      <w:r w:rsidRPr="001606E8">
        <w:rPr>
          <w:rFonts w:ascii="Cambria" w:eastAsia="Times New Roman" w:hAnsi="Cambria" w:cs="Segoe UI"/>
          <w:color w:val="000000"/>
          <w:sz w:val="24"/>
          <w:szCs w:val="24"/>
        </w:rPr>
        <w:t>.</w:t>
      </w:r>
    </w:p>
    <w:p w14:paraId="73AD3FDD" w14:textId="2BA2BF56" w:rsidR="00C7361D" w:rsidRPr="00673AE0" w:rsidRDefault="00C7361D" w:rsidP="00C7361D">
      <w:pPr>
        <w:pStyle w:val="Heading1"/>
      </w:pPr>
      <w:r w:rsidRPr="2386901B">
        <w:t xml:space="preserve">Exercise </w:t>
      </w:r>
      <w:r w:rsidR="00ED2858">
        <w:t>8</w:t>
      </w:r>
      <w:r w:rsidRPr="2386901B">
        <w:t>: Test the custom policy</w:t>
      </w:r>
    </w:p>
    <w:p w14:paraId="5877E4CA" w14:textId="77777777" w:rsidR="00C7361D" w:rsidRDefault="00C7361D" w:rsidP="00C7361D">
      <w:pPr>
        <w:pStyle w:val="Heading3"/>
      </w:pPr>
      <w:r>
        <w:t>Scenario</w:t>
      </w:r>
    </w:p>
    <w:p w14:paraId="0A90FB9E" w14:textId="77777777" w:rsidR="00C7361D" w:rsidRDefault="00C7361D" w:rsidP="00C7361D">
      <w:r>
        <w:t>In this exercise, you will test signing up and logging into your JWT application with both a local account and a Facebook account</w:t>
      </w:r>
    </w:p>
    <w:p w14:paraId="771194E4" w14:textId="77777777" w:rsidR="00C7361D" w:rsidRPr="009E3099" w:rsidRDefault="00C7361D" w:rsidP="00C7361D">
      <w:pPr>
        <w:numPr>
          <w:ilvl w:val="0"/>
          <w:numId w:val="47"/>
        </w:numPr>
        <w:spacing w:before="100" w:beforeAutospacing="1" w:after="100" w:afterAutospacing="1"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 xml:space="preserve">On the Custom Policies page, select </w:t>
      </w:r>
      <w:r w:rsidRPr="009E3099">
        <w:rPr>
          <w:rFonts w:ascii="Cambria" w:eastAsia="Times New Roman" w:hAnsi="Cambria" w:cs="Segoe UI"/>
          <w:b/>
          <w:bCs/>
          <w:color w:val="000000"/>
          <w:sz w:val="22"/>
          <w:szCs w:val="22"/>
        </w:rPr>
        <w:t>B2C_1A_signup_signin</w:t>
      </w:r>
      <w:r w:rsidRPr="009E3099">
        <w:rPr>
          <w:rFonts w:ascii="Cambria" w:eastAsia="Times New Roman" w:hAnsi="Cambria" w:cs="Segoe UI"/>
          <w:color w:val="000000"/>
          <w:sz w:val="22"/>
          <w:szCs w:val="22"/>
        </w:rPr>
        <w:t xml:space="preserve">. </w:t>
      </w:r>
    </w:p>
    <w:p w14:paraId="7889ED61" w14:textId="77777777" w:rsidR="00C7361D" w:rsidRPr="009E3099" w:rsidRDefault="00C7361D" w:rsidP="00C7361D">
      <w:pPr>
        <w:numPr>
          <w:ilvl w:val="0"/>
          <w:numId w:val="47"/>
        </w:numPr>
        <w:spacing w:before="100" w:beforeAutospacing="1" w:after="0"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 xml:space="preserve">Select </w:t>
      </w:r>
      <w:r w:rsidRPr="009E3099">
        <w:rPr>
          <w:rFonts w:ascii="Cambria" w:eastAsia="Times New Roman" w:hAnsi="Cambria" w:cs="Segoe UI"/>
          <w:b/>
          <w:bCs/>
          <w:color w:val="000000"/>
          <w:sz w:val="22"/>
          <w:szCs w:val="22"/>
        </w:rPr>
        <w:t>Run now</w:t>
      </w:r>
      <w:r w:rsidRPr="009E3099">
        <w:rPr>
          <w:rFonts w:ascii="Cambria" w:eastAsia="Times New Roman" w:hAnsi="Cambria" w:cs="Segoe UI"/>
          <w:color w:val="000000"/>
          <w:sz w:val="22"/>
          <w:szCs w:val="22"/>
        </w:rPr>
        <w:t>.</w:t>
      </w:r>
    </w:p>
    <w:p w14:paraId="5E649A7F" w14:textId="2A5F2C41" w:rsidR="00C7361D" w:rsidRPr="00777399" w:rsidRDefault="00C7361D" w:rsidP="00C7361D">
      <w:pPr>
        <w:numPr>
          <w:ilvl w:val="0"/>
          <w:numId w:val="47"/>
        </w:numPr>
        <w:spacing w:before="100" w:beforeAutospacing="1" w:after="0" w:line="240" w:lineRule="auto"/>
        <w:rPr>
          <w:rFonts w:ascii="Cambria" w:eastAsia="Times New Roman" w:hAnsi="Cambria" w:cs="Segoe UI"/>
          <w:b/>
          <w:color w:val="000000"/>
          <w:sz w:val="22"/>
          <w:szCs w:val="22"/>
        </w:rPr>
      </w:pPr>
      <w:r w:rsidRPr="009E3099">
        <w:rPr>
          <w:rFonts w:ascii="Cambria" w:eastAsia="Times New Roman" w:hAnsi="Cambria" w:cs="Segoe UI"/>
          <w:color w:val="000000"/>
          <w:sz w:val="22"/>
          <w:szCs w:val="22"/>
        </w:rPr>
        <w:t xml:space="preserve">You should be able to sign up using </w:t>
      </w:r>
      <w:r w:rsidR="000A33A4">
        <w:rPr>
          <w:rFonts w:ascii="Cambria" w:eastAsia="Times New Roman" w:hAnsi="Cambria" w:cs="Segoe UI"/>
          <w:b/>
          <w:color w:val="000000"/>
          <w:sz w:val="22"/>
          <w:szCs w:val="22"/>
        </w:rPr>
        <w:t>either local or Google social identity account</w:t>
      </w:r>
      <w:r w:rsidRPr="009E3099">
        <w:rPr>
          <w:rFonts w:ascii="Cambria" w:eastAsia="Times New Roman" w:hAnsi="Cambria" w:cs="Segoe UI"/>
          <w:color w:val="000000"/>
          <w:sz w:val="22"/>
          <w:szCs w:val="22"/>
        </w:rPr>
        <w:t>.</w:t>
      </w:r>
    </w:p>
    <w:p w14:paraId="5487E881" w14:textId="77777777" w:rsidR="00C7361D" w:rsidRDefault="00C7361D" w:rsidP="000A33A4">
      <w:pPr>
        <w:numPr>
          <w:ilvl w:val="0"/>
          <w:numId w:val="47"/>
        </w:numPr>
        <w:spacing w:before="100" w:beforeAutospacing="1" w:after="0" w:line="240" w:lineRule="auto"/>
        <w:rPr>
          <w:rFonts w:ascii="Cambria" w:eastAsia="Times New Roman" w:hAnsi="Cambria" w:cs="Segoe UI"/>
          <w:color w:val="000000"/>
          <w:sz w:val="22"/>
          <w:szCs w:val="22"/>
        </w:rPr>
      </w:pPr>
      <w:r w:rsidRPr="009E3099">
        <w:rPr>
          <w:rFonts w:ascii="Cambria" w:eastAsia="Times New Roman" w:hAnsi="Cambria" w:cs="Segoe UI"/>
          <w:color w:val="000000"/>
          <w:sz w:val="22"/>
          <w:szCs w:val="22"/>
        </w:rPr>
        <w:t>Sign in with the same account to confirm that you have the correct configuration.</w:t>
      </w:r>
    </w:p>
    <w:p w14:paraId="604A9C9D" w14:textId="5C9179BE" w:rsidR="00551305" w:rsidRDefault="00551305">
      <w:pPr>
        <w:pStyle w:val="Heading1"/>
      </w:pPr>
      <w:r>
        <w:t>Reference Documentation</w:t>
      </w:r>
    </w:p>
    <w:p w14:paraId="7A05F721" w14:textId="6A13EEEC" w:rsidR="00C7361D" w:rsidRPr="0026373E" w:rsidRDefault="00716019" w:rsidP="0026373E">
      <w:pPr>
        <w:pStyle w:val="ListParagraph"/>
        <w:numPr>
          <w:ilvl w:val="0"/>
          <w:numId w:val="52"/>
        </w:numPr>
        <w:rPr>
          <w:ins w:id="10" w:author="Author"/>
          <w:rPrChange w:id="11" w:author="Author">
            <w:rPr>
              <w:ins w:id="12" w:author="Author"/>
              <w:rFonts w:eastAsia="Times New Roman" w:cs="Segoe UI"/>
              <w:color w:val="000000"/>
              <w:szCs w:val="22"/>
            </w:rPr>
          </w:rPrChange>
        </w:rPr>
      </w:pPr>
      <w:hyperlink r:id="rId23" w:history="1">
        <w:r w:rsidRPr="00EA0EB0">
          <w:rPr>
            <w:rStyle w:val="Hyperlink"/>
          </w:rPr>
          <w:t>Set up sign-up and sign-in with a Facebook account using Azure Active Directory B2C</w:t>
        </w:r>
      </w:hyperlink>
    </w:p>
    <w:sectPr w:rsidR="00C7361D" w:rsidRPr="0026373E" w:rsidSect="0026373E">
      <w:footerReference w:type="default" r:id="rId24"/>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A02C" w14:textId="77777777" w:rsidR="00DE021F" w:rsidRDefault="00DE021F" w:rsidP="00A03AEE">
      <w:pPr>
        <w:spacing w:after="0" w:line="240" w:lineRule="auto"/>
      </w:pPr>
      <w:r>
        <w:separator/>
      </w:r>
    </w:p>
  </w:endnote>
  <w:endnote w:type="continuationSeparator" w:id="0">
    <w:p w14:paraId="63DDD192" w14:textId="77777777" w:rsidR="00DE021F" w:rsidRDefault="00DE021F" w:rsidP="00A03AEE">
      <w:pPr>
        <w:spacing w:after="0" w:line="240" w:lineRule="auto"/>
      </w:pPr>
      <w:r>
        <w:continuationSeparator/>
      </w:r>
    </w:p>
  </w:endnote>
  <w:endnote w:type="continuationNotice" w:id="1">
    <w:p w14:paraId="3C175ACE" w14:textId="77777777" w:rsidR="00DE021F" w:rsidRDefault="00DE0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C7A99" w14:textId="2489C30A" w:rsidR="00C401BA" w:rsidRDefault="00C401BA">
    <w:pPr>
      <w:pStyle w:val="Footer"/>
    </w:pPr>
    <w:r>
      <w:rPr>
        <w:noProof/>
      </w:rPr>
      <mc:AlternateContent>
        <mc:Choice Requires="wps">
          <w:drawing>
            <wp:anchor distT="0" distB="0" distL="114300" distR="114300" simplePos="0" relativeHeight="251658240" behindDoc="0" locked="0" layoutInCell="0" allowOverlap="1" wp14:anchorId="540C180B" wp14:editId="68D9408B">
              <wp:simplePos x="0" y="0"/>
              <wp:positionH relativeFrom="page">
                <wp:posOffset>0</wp:posOffset>
              </wp:positionH>
              <wp:positionV relativeFrom="page">
                <wp:posOffset>9601200</wp:posOffset>
              </wp:positionV>
              <wp:extent cx="7772400" cy="266700"/>
              <wp:effectExtent l="0" t="0" r="0" b="0"/>
              <wp:wrapNone/>
              <wp:docPr id="1" name="MSIPCMe15b493d9cfb01f62bde0c80" descr="{&quot;HashCode&quot;:-163478531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992E23" w14:textId="51A56AE9" w:rsidR="00C401BA" w:rsidRPr="00C401BA" w:rsidRDefault="00C401BA" w:rsidP="00C401BA">
                          <w:pPr>
                            <w:spacing w:after="0"/>
                            <w:rPr>
                              <w:rFonts w:ascii="Calibri" w:hAnsi="Calibri" w:cs="Calibri"/>
                              <w:color w:val="000000"/>
                              <w:sz w:val="20"/>
                            </w:rPr>
                          </w:pPr>
                          <w:r w:rsidRPr="00C401BA">
                            <w:rPr>
                              <w:rFonts w:ascii="Calibri" w:hAnsi="Calibri" w:cs="Calibri"/>
                              <w:color w:val="000000"/>
                              <w:sz w:val="20"/>
                            </w:rPr>
                            <w:t>Classified as Microsoft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40C180B" id="_x0000_t202" coordsize="21600,21600" o:spt="202" path="m,l,21600r21600,l21600,xe">
              <v:stroke joinstyle="miter"/>
              <v:path gradientshapeok="t" o:connecttype="rect"/>
            </v:shapetype>
            <v:shape id="MSIPCMe15b493d9cfb01f62bde0c80" o:spid="_x0000_s1026" type="#_x0000_t202" alt="{&quot;HashCode&quot;:-1634785317,&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" o:allowincell="f" filled="f" stroked="f" strokeweight=".5pt">
              <v:textbox inset="20pt,0,,0">
                <w:txbxContent>
                  <w:p w14:paraId="58992E23" w14:textId="51A56AE9" w:rsidR="00C401BA" w:rsidRPr="00C401BA" w:rsidRDefault="00C401BA" w:rsidP="00C401BA">
                    <w:pPr>
                      <w:spacing w:after="0"/>
                      <w:rPr>
                        <w:rFonts w:ascii="Calibri" w:hAnsi="Calibri" w:cs="Calibri"/>
                        <w:color w:val="000000"/>
                        <w:sz w:val="20"/>
                      </w:rPr>
                    </w:pPr>
                    <w:r w:rsidRPr="00C401BA">
                      <w:rPr>
                        <w:rFonts w:ascii="Calibri" w:hAnsi="Calibri" w:cs="Calibri"/>
                        <w:color w:val="000000"/>
                        <w:sz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C95A2" w14:textId="77777777" w:rsidR="00DE021F" w:rsidRDefault="00DE021F" w:rsidP="00A03AEE">
      <w:pPr>
        <w:spacing w:after="0" w:line="240" w:lineRule="auto"/>
      </w:pPr>
      <w:r>
        <w:separator/>
      </w:r>
    </w:p>
  </w:footnote>
  <w:footnote w:type="continuationSeparator" w:id="0">
    <w:p w14:paraId="0D7A447E" w14:textId="77777777" w:rsidR="00DE021F" w:rsidRDefault="00DE021F" w:rsidP="00A03AEE">
      <w:pPr>
        <w:spacing w:after="0" w:line="240" w:lineRule="auto"/>
      </w:pPr>
      <w:r>
        <w:continuationSeparator/>
      </w:r>
    </w:p>
  </w:footnote>
  <w:footnote w:type="continuationNotice" w:id="1">
    <w:p w14:paraId="3D2E8F63" w14:textId="77777777" w:rsidR="00DE021F" w:rsidRDefault="00DE02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6727"/>
    <w:multiLevelType w:val="multilevel"/>
    <w:tmpl w:val="3146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4AC4"/>
    <w:multiLevelType w:val="multilevel"/>
    <w:tmpl w:val="E69C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25491"/>
    <w:multiLevelType w:val="hybridMultilevel"/>
    <w:tmpl w:val="204A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967B9"/>
    <w:multiLevelType w:val="hybridMultilevel"/>
    <w:tmpl w:val="7964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020C4"/>
    <w:multiLevelType w:val="multilevel"/>
    <w:tmpl w:val="597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71386"/>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16D83"/>
    <w:multiLevelType w:val="multilevel"/>
    <w:tmpl w:val="3028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D18F7"/>
    <w:multiLevelType w:val="hybridMultilevel"/>
    <w:tmpl w:val="B31CC3C2"/>
    <w:lvl w:ilvl="0" w:tplc="D8D4D2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E4A04"/>
    <w:multiLevelType w:val="hybridMultilevel"/>
    <w:tmpl w:val="36A6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923B8C"/>
    <w:multiLevelType w:val="hybridMultilevel"/>
    <w:tmpl w:val="B456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E1D32"/>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AA0D0E"/>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84434"/>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42459E"/>
    <w:multiLevelType w:val="multilevel"/>
    <w:tmpl w:val="171C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B02BB"/>
    <w:multiLevelType w:val="hybridMultilevel"/>
    <w:tmpl w:val="C7242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13559"/>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86E7B"/>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1F6CD4"/>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467315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B34B96"/>
    <w:multiLevelType w:val="multilevel"/>
    <w:tmpl w:val="DE3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A5BFD"/>
    <w:multiLevelType w:val="hybridMultilevel"/>
    <w:tmpl w:val="9E325034"/>
    <w:lvl w:ilvl="0" w:tplc="3BACB8C2">
      <w:start w:val="1"/>
      <w:numFmt w:val="decimal"/>
      <w:lvlText w:val="%1."/>
      <w:lvlJc w:val="left"/>
      <w:pPr>
        <w:ind w:left="720" w:hanging="360"/>
      </w:pPr>
    </w:lvl>
    <w:lvl w:ilvl="1" w:tplc="94C00C02">
      <w:start w:val="1"/>
      <w:numFmt w:val="decimal"/>
      <w:lvlText w:val="%2."/>
      <w:lvlJc w:val="left"/>
      <w:pPr>
        <w:ind w:left="1440" w:hanging="360"/>
      </w:pPr>
    </w:lvl>
    <w:lvl w:ilvl="2" w:tplc="1FFC5158">
      <w:start w:val="1"/>
      <w:numFmt w:val="lowerRoman"/>
      <w:lvlText w:val="%3."/>
      <w:lvlJc w:val="right"/>
      <w:pPr>
        <w:ind w:left="2160" w:hanging="180"/>
      </w:pPr>
    </w:lvl>
    <w:lvl w:ilvl="3" w:tplc="00D2C52C">
      <w:start w:val="1"/>
      <w:numFmt w:val="decimal"/>
      <w:lvlText w:val="%4."/>
      <w:lvlJc w:val="left"/>
      <w:pPr>
        <w:ind w:left="2880" w:hanging="360"/>
      </w:pPr>
    </w:lvl>
    <w:lvl w:ilvl="4" w:tplc="DF54373A">
      <w:start w:val="1"/>
      <w:numFmt w:val="lowerLetter"/>
      <w:lvlText w:val="%5."/>
      <w:lvlJc w:val="left"/>
      <w:pPr>
        <w:ind w:left="3600" w:hanging="360"/>
      </w:pPr>
    </w:lvl>
    <w:lvl w:ilvl="5" w:tplc="2550BD4A">
      <w:start w:val="1"/>
      <w:numFmt w:val="lowerRoman"/>
      <w:lvlText w:val="%6."/>
      <w:lvlJc w:val="right"/>
      <w:pPr>
        <w:ind w:left="4320" w:hanging="180"/>
      </w:pPr>
    </w:lvl>
    <w:lvl w:ilvl="6" w:tplc="5D142DC2">
      <w:start w:val="1"/>
      <w:numFmt w:val="decimal"/>
      <w:lvlText w:val="%7."/>
      <w:lvlJc w:val="left"/>
      <w:pPr>
        <w:ind w:left="5040" w:hanging="360"/>
      </w:pPr>
    </w:lvl>
    <w:lvl w:ilvl="7" w:tplc="CCBAAEAE">
      <w:start w:val="1"/>
      <w:numFmt w:val="lowerLetter"/>
      <w:lvlText w:val="%8."/>
      <w:lvlJc w:val="left"/>
      <w:pPr>
        <w:ind w:left="5760" w:hanging="360"/>
      </w:pPr>
    </w:lvl>
    <w:lvl w:ilvl="8" w:tplc="D5E2F2F4">
      <w:start w:val="1"/>
      <w:numFmt w:val="lowerRoman"/>
      <w:lvlText w:val="%9."/>
      <w:lvlJc w:val="right"/>
      <w:pPr>
        <w:ind w:left="6480" w:hanging="180"/>
      </w:pPr>
    </w:lvl>
  </w:abstractNum>
  <w:abstractNum w:abstractNumId="22" w15:restartNumberingAfterBreak="0">
    <w:nsid w:val="2D832B5E"/>
    <w:multiLevelType w:val="multilevel"/>
    <w:tmpl w:val="00F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591FDC"/>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AF58E4"/>
    <w:multiLevelType w:val="hybridMultilevel"/>
    <w:tmpl w:val="B992C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BB0305"/>
    <w:multiLevelType w:val="hybridMultilevel"/>
    <w:tmpl w:val="1F9E58D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33FC7DFC"/>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51DCC"/>
    <w:multiLevelType w:val="multilevel"/>
    <w:tmpl w:val="B7E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781943"/>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04840"/>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032D0"/>
    <w:multiLevelType w:val="hybridMultilevel"/>
    <w:tmpl w:val="39889FB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42A157D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F620A8"/>
    <w:multiLevelType w:val="hybridMultilevel"/>
    <w:tmpl w:val="A0C2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617ECF"/>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F272B1"/>
    <w:multiLevelType w:val="multilevel"/>
    <w:tmpl w:val="5CB2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2820E4"/>
    <w:multiLevelType w:val="multilevel"/>
    <w:tmpl w:val="180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FC2F38"/>
    <w:multiLevelType w:val="hybridMultilevel"/>
    <w:tmpl w:val="4E04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6034C5"/>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11660F"/>
    <w:multiLevelType w:val="multilevel"/>
    <w:tmpl w:val="1DC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896AB1"/>
    <w:multiLevelType w:val="hybridMultilevel"/>
    <w:tmpl w:val="A22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6310F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63C37838"/>
    <w:multiLevelType w:val="hybridMultilevel"/>
    <w:tmpl w:val="AA5E7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901110"/>
    <w:multiLevelType w:val="hybridMultilevel"/>
    <w:tmpl w:val="AEDC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3D103B"/>
    <w:multiLevelType w:val="hybridMultilevel"/>
    <w:tmpl w:val="AC18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261C0E"/>
    <w:multiLevelType w:val="hybridMultilevel"/>
    <w:tmpl w:val="CAF49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D83D35"/>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C70B7D"/>
    <w:multiLevelType w:val="hybridMultilevel"/>
    <w:tmpl w:val="95F8E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4721C"/>
    <w:multiLevelType w:val="hybridMultilevel"/>
    <w:tmpl w:val="26668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0761E67"/>
    <w:multiLevelType w:val="hybridMultilevel"/>
    <w:tmpl w:val="1F9E5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6E673A"/>
    <w:multiLevelType w:val="hybridMultilevel"/>
    <w:tmpl w:val="1F9E58D2"/>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81C2179"/>
    <w:multiLevelType w:val="multilevel"/>
    <w:tmpl w:val="89E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BA71FC"/>
    <w:multiLevelType w:val="multilevel"/>
    <w:tmpl w:val="4C5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EE0CDC"/>
    <w:multiLevelType w:val="hybridMultilevel"/>
    <w:tmpl w:val="4E04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C03F53"/>
    <w:multiLevelType w:val="hybridMultilevel"/>
    <w:tmpl w:val="1F56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5"/>
  </w:num>
  <w:num w:numId="4">
    <w:abstractNumId w:val="37"/>
  </w:num>
  <w:num w:numId="5">
    <w:abstractNumId w:val="33"/>
  </w:num>
  <w:num w:numId="6">
    <w:abstractNumId w:val="13"/>
  </w:num>
  <w:num w:numId="7">
    <w:abstractNumId w:val="49"/>
  </w:num>
  <w:num w:numId="8">
    <w:abstractNumId w:val="10"/>
  </w:num>
  <w:num w:numId="9">
    <w:abstractNumId w:val="30"/>
  </w:num>
  <w:num w:numId="10">
    <w:abstractNumId w:val="47"/>
  </w:num>
  <w:num w:numId="11">
    <w:abstractNumId w:val="26"/>
  </w:num>
  <w:num w:numId="12">
    <w:abstractNumId w:val="42"/>
  </w:num>
  <w:num w:numId="13">
    <w:abstractNumId w:val="2"/>
  </w:num>
  <w:num w:numId="14">
    <w:abstractNumId w:val="24"/>
  </w:num>
  <w:num w:numId="15">
    <w:abstractNumId w:val="43"/>
  </w:num>
  <w:num w:numId="16">
    <w:abstractNumId w:val="12"/>
  </w:num>
  <w:num w:numId="17">
    <w:abstractNumId w:val="4"/>
  </w:num>
  <w:num w:numId="18">
    <w:abstractNumId w:val="50"/>
  </w:num>
  <w:num w:numId="19">
    <w:abstractNumId w:val="22"/>
  </w:num>
  <w:num w:numId="20">
    <w:abstractNumId w:val="20"/>
  </w:num>
  <w:num w:numId="21">
    <w:abstractNumId w:val="35"/>
  </w:num>
  <w:num w:numId="22">
    <w:abstractNumId w:val="0"/>
  </w:num>
  <w:num w:numId="23">
    <w:abstractNumId w:val="14"/>
  </w:num>
  <w:num w:numId="24">
    <w:abstractNumId w:val="15"/>
  </w:num>
  <w:num w:numId="25">
    <w:abstractNumId w:val="1"/>
  </w:num>
  <w:num w:numId="26">
    <w:abstractNumId w:val="36"/>
  </w:num>
  <w:num w:numId="27">
    <w:abstractNumId w:val="27"/>
  </w:num>
  <w:num w:numId="28">
    <w:abstractNumId w:val="23"/>
  </w:num>
  <w:num w:numId="29">
    <w:abstractNumId w:val="34"/>
  </w:num>
  <w:num w:numId="30">
    <w:abstractNumId w:val="9"/>
  </w:num>
  <w:num w:numId="31">
    <w:abstractNumId w:val="51"/>
  </w:num>
  <w:num w:numId="32">
    <w:abstractNumId w:val="41"/>
  </w:num>
  <w:num w:numId="33">
    <w:abstractNumId w:val="45"/>
  </w:num>
  <w:num w:numId="34">
    <w:abstractNumId w:val="6"/>
  </w:num>
  <w:num w:numId="35">
    <w:abstractNumId w:val="48"/>
  </w:num>
  <w:num w:numId="36">
    <w:abstractNumId w:val="17"/>
  </w:num>
  <w:num w:numId="37">
    <w:abstractNumId w:val="53"/>
  </w:num>
  <w:num w:numId="38">
    <w:abstractNumId w:val="19"/>
  </w:num>
  <w:num w:numId="39">
    <w:abstractNumId w:val="31"/>
  </w:num>
  <w:num w:numId="40">
    <w:abstractNumId w:val="8"/>
  </w:num>
  <w:num w:numId="41">
    <w:abstractNumId w:val="44"/>
  </w:num>
  <w:num w:numId="42">
    <w:abstractNumId w:val="3"/>
  </w:num>
  <w:num w:numId="43">
    <w:abstractNumId w:val="40"/>
  </w:num>
  <w:num w:numId="44">
    <w:abstractNumId w:val="39"/>
  </w:num>
  <w:num w:numId="45">
    <w:abstractNumId w:val="18"/>
  </w:num>
  <w:num w:numId="46">
    <w:abstractNumId w:val="46"/>
  </w:num>
  <w:num w:numId="47">
    <w:abstractNumId w:val="52"/>
  </w:num>
  <w:num w:numId="48">
    <w:abstractNumId w:val="38"/>
  </w:num>
  <w:num w:numId="49">
    <w:abstractNumId w:val="16"/>
  </w:num>
  <w:num w:numId="50">
    <w:abstractNumId w:val="28"/>
  </w:num>
  <w:num w:numId="51">
    <w:abstractNumId w:val="29"/>
  </w:num>
  <w:num w:numId="52">
    <w:abstractNumId w:val="7"/>
  </w:num>
  <w:num w:numId="53">
    <w:abstractNumId w:val="32"/>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EE"/>
    <w:rsid w:val="00004990"/>
    <w:rsid w:val="00006F40"/>
    <w:rsid w:val="00007022"/>
    <w:rsid w:val="00013DEA"/>
    <w:rsid w:val="00034D53"/>
    <w:rsid w:val="0003616C"/>
    <w:rsid w:val="00037E5F"/>
    <w:rsid w:val="0004046D"/>
    <w:rsid w:val="00040584"/>
    <w:rsid w:val="00042AFB"/>
    <w:rsid w:val="000512BF"/>
    <w:rsid w:val="000543B3"/>
    <w:rsid w:val="000603E0"/>
    <w:rsid w:val="00060F79"/>
    <w:rsid w:val="00067C05"/>
    <w:rsid w:val="000708C4"/>
    <w:rsid w:val="0007343E"/>
    <w:rsid w:val="00075E7E"/>
    <w:rsid w:val="0008046F"/>
    <w:rsid w:val="00082481"/>
    <w:rsid w:val="00083072"/>
    <w:rsid w:val="00084D72"/>
    <w:rsid w:val="00086596"/>
    <w:rsid w:val="0009283A"/>
    <w:rsid w:val="000A1300"/>
    <w:rsid w:val="000A13BE"/>
    <w:rsid w:val="000A33A4"/>
    <w:rsid w:val="000A66DA"/>
    <w:rsid w:val="000A7424"/>
    <w:rsid w:val="000B228B"/>
    <w:rsid w:val="000B4F94"/>
    <w:rsid w:val="000B6B0E"/>
    <w:rsid w:val="000E571C"/>
    <w:rsid w:val="000E61AC"/>
    <w:rsid w:val="000F4FDF"/>
    <w:rsid w:val="000F6063"/>
    <w:rsid w:val="001055B6"/>
    <w:rsid w:val="00105752"/>
    <w:rsid w:val="001064A8"/>
    <w:rsid w:val="00111220"/>
    <w:rsid w:val="00114B22"/>
    <w:rsid w:val="00115A71"/>
    <w:rsid w:val="00116B2F"/>
    <w:rsid w:val="00120FA6"/>
    <w:rsid w:val="00121311"/>
    <w:rsid w:val="001232E6"/>
    <w:rsid w:val="001239ED"/>
    <w:rsid w:val="001303EE"/>
    <w:rsid w:val="00133750"/>
    <w:rsid w:val="0013410B"/>
    <w:rsid w:val="00134869"/>
    <w:rsid w:val="00141498"/>
    <w:rsid w:val="0014200C"/>
    <w:rsid w:val="00150DD0"/>
    <w:rsid w:val="00157D94"/>
    <w:rsid w:val="001606E8"/>
    <w:rsid w:val="00165B63"/>
    <w:rsid w:val="0017079D"/>
    <w:rsid w:val="001734BA"/>
    <w:rsid w:val="001855C3"/>
    <w:rsid w:val="001971E0"/>
    <w:rsid w:val="00197A56"/>
    <w:rsid w:val="001A51B8"/>
    <w:rsid w:val="001B1316"/>
    <w:rsid w:val="001B7A18"/>
    <w:rsid w:val="001C28B1"/>
    <w:rsid w:val="001C401E"/>
    <w:rsid w:val="001C488F"/>
    <w:rsid w:val="001D6F0D"/>
    <w:rsid w:val="001E17A2"/>
    <w:rsid w:val="001E1C90"/>
    <w:rsid w:val="001E6EDE"/>
    <w:rsid w:val="001F2176"/>
    <w:rsid w:val="001F2DE3"/>
    <w:rsid w:val="001F4844"/>
    <w:rsid w:val="001F5455"/>
    <w:rsid w:val="001F6F54"/>
    <w:rsid w:val="002023E8"/>
    <w:rsid w:val="00203DEC"/>
    <w:rsid w:val="00206437"/>
    <w:rsid w:val="0021329B"/>
    <w:rsid w:val="00223B59"/>
    <w:rsid w:val="00224008"/>
    <w:rsid w:val="0023715E"/>
    <w:rsid w:val="00250BBB"/>
    <w:rsid w:val="002516AA"/>
    <w:rsid w:val="002538F6"/>
    <w:rsid w:val="00254BAF"/>
    <w:rsid w:val="002578F9"/>
    <w:rsid w:val="00257C93"/>
    <w:rsid w:val="0026373E"/>
    <w:rsid w:val="0026644A"/>
    <w:rsid w:val="00270283"/>
    <w:rsid w:val="00275D83"/>
    <w:rsid w:val="002776F6"/>
    <w:rsid w:val="0028098A"/>
    <w:rsid w:val="00281B69"/>
    <w:rsid w:val="002855F0"/>
    <w:rsid w:val="0028750D"/>
    <w:rsid w:val="00287737"/>
    <w:rsid w:val="002933A9"/>
    <w:rsid w:val="002935F0"/>
    <w:rsid w:val="00293FE0"/>
    <w:rsid w:val="0029408C"/>
    <w:rsid w:val="00297A91"/>
    <w:rsid w:val="002A0896"/>
    <w:rsid w:val="002B24C2"/>
    <w:rsid w:val="002B652A"/>
    <w:rsid w:val="002C31F6"/>
    <w:rsid w:val="002D0B50"/>
    <w:rsid w:val="002D2F6A"/>
    <w:rsid w:val="002D3C45"/>
    <w:rsid w:val="002F719A"/>
    <w:rsid w:val="002F764E"/>
    <w:rsid w:val="00304728"/>
    <w:rsid w:val="00307712"/>
    <w:rsid w:val="00310B15"/>
    <w:rsid w:val="003202CA"/>
    <w:rsid w:val="0032035B"/>
    <w:rsid w:val="0032477B"/>
    <w:rsid w:val="00331933"/>
    <w:rsid w:val="0033544F"/>
    <w:rsid w:val="00337934"/>
    <w:rsid w:val="0034742F"/>
    <w:rsid w:val="0035227B"/>
    <w:rsid w:val="0035263B"/>
    <w:rsid w:val="003560D0"/>
    <w:rsid w:val="0035657F"/>
    <w:rsid w:val="00367600"/>
    <w:rsid w:val="00374D5B"/>
    <w:rsid w:val="00382B09"/>
    <w:rsid w:val="00383E5E"/>
    <w:rsid w:val="0038685C"/>
    <w:rsid w:val="00386AD5"/>
    <w:rsid w:val="0038743D"/>
    <w:rsid w:val="00391B53"/>
    <w:rsid w:val="00394A62"/>
    <w:rsid w:val="0039571A"/>
    <w:rsid w:val="003979C0"/>
    <w:rsid w:val="003A114C"/>
    <w:rsid w:val="003B21C8"/>
    <w:rsid w:val="003B4DD1"/>
    <w:rsid w:val="003B5197"/>
    <w:rsid w:val="003B6FBB"/>
    <w:rsid w:val="003C5DC5"/>
    <w:rsid w:val="003D730C"/>
    <w:rsid w:val="003E10B2"/>
    <w:rsid w:val="003E5C9B"/>
    <w:rsid w:val="003F59DE"/>
    <w:rsid w:val="00400832"/>
    <w:rsid w:val="00402941"/>
    <w:rsid w:val="004034C4"/>
    <w:rsid w:val="00405FC6"/>
    <w:rsid w:val="0041183D"/>
    <w:rsid w:val="00420007"/>
    <w:rsid w:val="004205A4"/>
    <w:rsid w:val="00431680"/>
    <w:rsid w:val="00432FF3"/>
    <w:rsid w:val="00433EFC"/>
    <w:rsid w:val="004357F4"/>
    <w:rsid w:val="00446E4D"/>
    <w:rsid w:val="00453DD6"/>
    <w:rsid w:val="00462960"/>
    <w:rsid w:val="004717E2"/>
    <w:rsid w:val="00471D3D"/>
    <w:rsid w:val="00472BB6"/>
    <w:rsid w:val="00472D83"/>
    <w:rsid w:val="00475F6F"/>
    <w:rsid w:val="00477EF8"/>
    <w:rsid w:val="00483035"/>
    <w:rsid w:val="00484760"/>
    <w:rsid w:val="00485A41"/>
    <w:rsid w:val="00486E60"/>
    <w:rsid w:val="00486F68"/>
    <w:rsid w:val="00493862"/>
    <w:rsid w:val="004A01B7"/>
    <w:rsid w:val="004A335D"/>
    <w:rsid w:val="004A5FAB"/>
    <w:rsid w:val="004B10F9"/>
    <w:rsid w:val="004B6C0F"/>
    <w:rsid w:val="004C215E"/>
    <w:rsid w:val="004C3B2F"/>
    <w:rsid w:val="004D1AFF"/>
    <w:rsid w:val="004D1C57"/>
    <w:rsid w:val="004D205C"/>
    <w:rsid w:val="004D2A9F"/>
    <w:rsid w:val="004D5563"/>
    <w:rsid w:val="004E1902"/>
    <w:rsid w:val="004E213E"/>
    <w:rsid w:val="004E43B7"/>
    <w:rsid w:val="004F4723"/>
    <w:rsid w:val="004F5128"/>
    <w:rsid w:val="00500F48"/>
    <w:rsid w:val="00501E27"/>
    <w:rsid w:val="00507C7E"/>
    <w:rsid w:val="00511EBC"/>
    <w:rsid w:val="00513375"/>
    <w:rsid w:val="005133F7"/>
    <w:rsid w:val="00513E17"/>
    <w:rsid w:val="00515863"/>
    <w:rsid w:val="0052069C"/>
    <w:rsid w:val="00520A15"/>
    <w:rsid w:val="00527432"/>
    <w:rsid w:val="005360A2"/>
    <w:rsid w:val="00536195"/>
    <w:rsid w:val="00537E50"/>
    <w:rsid w:val="00541A15"/>
    <w:rsid w:val="0054215D"/>
    <w:rsid w:val="00551305"/>
    <w:rsid w:val="0056386D"/>
    <w:rsid w:val="00566174"/>
    <w:rsid w:val="00570282"/>
    <w:rsid w:val="0057063D"/>
    <w:rsid w:val="00581EA4"/>
    <w:rsid w:val="005840E3"/>
    <w:rsid w:val="00587B2B"/>
    <w:rsid w:val="00590822"/>
    <w:rsid w:val="005928C5"/>
    <w:rsid w:val="00594B5D"/>
    <w:rsid w:val="00595B30"/>
    <w:rsid w:val="005968D2"/>
    <w:rsid w:val="005A2393"/>
    <w:rsid w:val="005A54B4"/>
    <w:rsid w:val="005A6358"/>
    <w:rsid w:val="005B1403"/>
    <w:rsid w:val="005C098D"/>
    <w:rsid w:val="005C56F9"/>
    <w:rsid w:val="005D1FA6"/>
    <w:rsid w:val="005D2505"/>
    <w:rsid w:val="005D5682"/>
    <w:rsid w:val="005D7D2A"/>
    <w:rsid w:val="005D7E50"/>
    <w:rsid w:val="005E136F"/>
    <w:rsid w:val="005E1BC7"/>
    <w:rsid w:val="005E3B79"/>
    <w:rsid w:val="005E5AED"/>
    <w:rsid w:val="005E6893"/>
    <w:rsid w:val="005E6B69"/>
    <w:rsid w:val="005E6D5C"/>
    <w:rsid w:val="005F35B2"/>
    <w:rsid w:val="005F3A8C"/>
    <w:rsid w:val="005F70FF"/>
    <w:rsid w:val="005F74F8"/>
    <w:rsid w:val="00603E10"/>
    <w:rsid w:val="006056D4"/>
    <w:rsid w:val="00607CC8"/>
    <w:rsid w:val="00610032"/>
    <w:rsid w:val="00610BFA"/>
    <w:rsid w:val="00623367"/>
    <w:rsid w:val="00624858"/>
    <w:rsid w:val="006435A2"/>
    <w:rsid w:val="00651324"/>
    <w:rsid w:val="006539A8"/>
    <w:rsid w:val="00653C69"/>
    <w:rsid w:val="00653D63"/>
    <w:rsid w:val="0065497D"/>
    <w:rsid w:val="00654EFA"/>
    <w:rsid w:val="00657379"/>
    <w:rsid w:val="006610EC"/>
    <w:rsid w:val="006645AE"/>
    <w:rsid w:val="0066472D"/>
    <w:rsid w:val="00667DA7"/>
    <w:rsid w:val="00671146"/>
    <w:rsid w:val="006711EA"/>
    <w:rsid w:val="0067174C"/>
    <w:rsid w:val="00673AE0"/>
    <w:rsid w:val="00673DEF"/>
    <w:rsid w:val="00674C72"/>
    <w:rsid w:val="0068109E"/>
    <w:rsid w:val="00686CCD"/>
    <w:rsid w:val="00697996"/>
    <w:rsid w:val="006B11A3"/>
    <w:rsid w:val="006B27EE"/>
    <w:rsid w:val="006B370D"/>
    <w:rsid w:val="006B4873"/>
    <w:rsid w:val="006C478B"/>
    <w:rsid w:val="006D0990"/>
    <w:rsid w:val="006D1B6E"/>
    <w:rsid w:val="006E20D1"/>
    <w:rsid w:val="006E256C"/>
    <w:rsid w:val="006E4178"/>
    <w:rsid w:val="006E42FA"/>
    <w:rsid w:val="006E46E9"/>
    <w:rsid w:val="006E48B0"/>
    <w:rsid w:val="006E4B26"/>
    <w:rsid w:val="006F16B8"/>
    <w:rsid w:val="006F17A6"/>
    <w:rsid w:val="006F1CA2"/>
    <w:rsid w:val="006F577B"/>
    <w:rsid w:val="006F6977"/>
    <w:rsid w:val="006F6F0F"/>
    <w:rsid w:val="0070072C"/>
    <w:rsid w:val="00701C6A"/>
    <w:rsid w:val="00703C85"/>
    <w:rsid w:val="00713E69"/>
    <w:rsid w:val="007141ED"/>
    <w:rsid w:val="00716019"/>
    <w:rsid w:val="00725F53"/>
    <w:rsid w:val="0073059F"/>
    <w:rsid w:val="00732D78"/>
    <w:rsid w:val="00746056"/>
    <w:rsid w:val="00750BAB"/>
    <w:rsid w:val="007527CD"/>
    <w:rsid w:val="007576D8"/>
    <w:rsid w:val="00762B99"/>
    <w:rsid w:val="00770CE9"/>
    <w:rsid w:val="00771027"/>
    <w:rsid w:val="00771E91"/>
    <w:rsid w:val="00774A96"/>
    <w:rsid w:val="007760EF"/>
    <w:rsid w:val="00777399"/>
    <w:rsid w:val="00780664"/>
    <w:rsid w:val="00782412"/>
    <w:rsid w:val="00785243"/>
    <w:rsid w:val="00786397"/>
    <w:rsid w:val="00792EB6"/>
    <w:rsid w:val="00797598"/>
    <w:rsid w:val="007A167A"/>
    <w:rsid w:val="007A57E0"/>
    <w:rsid w:val="007A722E"/>
    <w:rsid w:val="007B006F"/>
    <w:rsid w:val="007B02A2"/>
    <w:rsid w:val="007B26F8"/>
    <w:rsid w:val="007B379F"/>
    <w:rsid w:val="007B43D3"/>
    <w:rsid w:val="007B5532"/>
    <w:rsid w:val="007C184D"/>
    <w:rsid w:val="007C2A56"/>
    <w:rsid w:val="007C6C55"/>
    <w:rsid w:val="007D2F54"/>
    <w:rsid w:val="007D3225"/>
    <w:rsid w:val="007D338D"/>
    <w:rsid w:val="007D34FA"/>
    <w:rsid w:val="007D46BF"/>
    <w:rsid w:val="007E3FAD"/>
    <w:rsid w:val="007E717C"/>
    <w:rsid w:val="007F227A"/>
    <w:rsid w:val="007F3087"/>
    <w:rsid w:val="007F3294"/>
    <w:rsid w:val="007F5B96"/>
    <w:rsid w:val="008056AA"/>
    <w:rsid w:val="00805B79"/>
    <w:rsid w:val="00807C12"/>
    <w:rsid w:val="008244CB"/>
    <w:rsid w:val="0082518C"/>
    <w:rsid w:val="00826145"/>
    <w:rsid w:val="008268C0"/>
    <w:rsid w:val="008301FB"/>
    <w:rsid w:val="00842094"/>
    <w:rsid w:val="00856D02"/>
    <w:rsid w:val="00857346"/>
    <w:rsid w:val="0085793B"/>
    <w:rsid w:val="00857EA0"/>
    <w:rsid w:val="00861567"/>
    <w:rsid w:val="0086223C"/>
    <w:rsid w:val="00867040"/>
    <w:rsid w:val="00874D32"/>
    <w:rsid w:val="00880E9F"/>
    <w:rsid w:val="008815FA"/>
    <w:rsid w:val="00885D46"/>
    <w:rsid w:val="008901D9"/>
    <w:rsid w:val="00890947"/>
    <w:rsid w:val="0089109B"/>
    <w:rsid w:val="0089525B"/>
    <w:rsid w:val="008A79D8"/>
    <w:rsid w:val="008B284F"/>
    <w:rsid w:val="008B4B1F"/>
    <w:rsid w:val="008B4DC6"/>
    <w:rsid w:val="008B529F"/>
    <w:rsid w:val="008B6E47"/>
    <w:rsid w:val="008C29F6"/>
    <w:rsid w:val="008C418C"/>
    <w:rsid w:val="008C669F"/>
    <w:rsid w:val="008E35A1"/>
    <w:rsid w:val="008E3C48"/>
    <w:rsid w:val="008E6EA7"/>
    <w:rsid w:val="008E7069"/>
    <w:rsid w:val="008F7C58"/>
    <w:rsid w:val="0090049C"/>
    <w:rsid w:val="0090055E"/>
    <w:rsid w:val="00901BD6"/>
    <w:rsid w:val="00902260"/>
    <w:rsid w:val="00914A26"/>
    <w:rsid w:val="00914E93"/>
    <w:rsid w:val="009155F9"/>
    <w:rsid w:val="00915F3D"/>
    <w:rsid w:val="00916A1D"/>
    <w:rsid w:val="009203C5"/>
    <w:rsid w:val="00922926"/>
    <w:rsid w:val="009357CF"/>
    <w:rsid w:val="00942AD8"/>
    <w:rsid w:val="009538F7"/>
    <w:rsid w:val="00957521"/>
    <w:rsid w:val="00960648"/>
    <w:rsid w:val="00963490"/>
    <w:rsid w:val="009665B3"/>
    <w:rsid w:val="0097026D"/>
    <w:rsid w:val="00970A7C"/>
    <w:rsid w:val="00970ADC"/>
    <w:rsid w:val="00984FEF"/>
    <w:rsid w:val="00992AD2"/>
    <w:rsid w:val="009A2C1D"/>
    <w:rsid w:val="009B35B1"/>
    <w:rsid w:val="009B44AC"/>
    <w:rsid w:val="009B5717"/>
    <w:rsid w:val="009C0E71"/>
    <w:rsid w:val="009C1EF0"/>
    <w:rsid w:val="009C2C6B"/>
    <w:rsid w:val="009C593F"/>
    <w:rsid w:val="009D30B7"/>
    <w:rsid w:val="009E1C4E"/>
    <w:rsid w:val="009E3099"/>
    <w:rsid w:val="009E787A"/>
    <w:rsid w:val="009F4FAE"/>
    <w:rsid w:val="009F7DD5"/>
    <w:rsid w:val="00A03AEE"/>
    <w:rsid w:val="00A079C4"/>
    <w:rsid w:val="00A15A2F"/>
    <w:rsid w:val="00A1763F"/>
    <w:rsid w:val="00A220BD"/>
    <w:rsid w:val="00A250C9"/>
    <w:rsid w:val="00A25474"/>
    <w:rsid w:val="00A26F49"/>
    <w:rsid w:val="00A30CE2"/>
    <w:rsid w:val="00A34C9B"/>
    <w:rsid w:val="00A36993"/>
    <w:rsid w:val="00A44598"/>
    <w:rsid w:val="00A46966"/>
    <w:rsid w:val="00A52B8D"/>
    <w:rsid w:val="00A565DB"/>
    <w:rsid w:val="00A6524D"/>
    <w:rsid w:val="00A7338A"/>
    <w:rsid w:val="00A7338D"/>
    <w:rsid w:val="00A74E61"/>
    <w:rsid w:val="00A75F98"/>
    <w:rsid w:val="00A76BC1"/>
    <w:rsid w:val="00A81977"/>
    <w:rsid w:val="00A9052A"/>
    <w:rsid w:val="00A90E8F"/>
    <w:rsid w:val="00AA06DB"/>
    <w:rsid w:val="00AA1495"/>
    <w:rsid w:val="00AA1AE1"/>
    <w:rsid w:val="00AA7612"/>
    <w:rsid w:val="00AB4EA4"/>
    <w:rsid w:val="00AB663C"/>
    <w:rsid w:val="00AC2E3F"/>
    <w:rsid w:val="00AD044F"/>
    <w:rsid w:val="00AD0C13"/>
    <w:rsid w:val="00AD3BFB"/>
    <w:rsid w:val="00AD7CDF"/>
    <w:rsid w:val="00AE05D3"/>
    <w:rsid w:val="00B01920"/>
    <w:rsid w:val="00B01C16"/>
    <w:rsid w:val="00B11E9A"/>
    <w:rsid w:val="00B140EA"/>
    <w:rsid w:val="00B14DDD"/>
    <w:rsid w:val="00B1503E"/>
    <w:rsid w:val="00B171DF"/>
    <w:rsid w:val="00B21DD4"/>
    <w:rsid w:val="00B26FCD"/>
    <w:rsid w:val="00B34875"/>
    <w:rsid w:val="00B3509E"/>
    <w:rsid w:val="00B35ABA"/>
    <w:rsid w:val="00B36D06"/>
    <w:rsid w:val="00B37013"/>
    <w:rsid w:val="00B45B55"/>
    <w:rsid w:val="00B47F80"/>
    <w:rsid w:val="00B555AF"/>
    <w:rsid w:val="00B56951"/>
    <w:rsid w:val="00B6603E"/>
    <w:rsid w:val="00B67107"/>
    <w:rsid w:val="00B72ED5"/>
    <w:rsid w:val="00B73980"/>
    <w:rsid w:val="00B73F3A"/>
    <w:rsid w:val="00B73F63"/>
    <w:rsid w:val="00B74BC1"/>
    <w:rsid w:val="00B77DE5"/>
    <w:rsid w:val="00B77EFA"/>
    <w:rsid w:val="00B8475F"/>
    <w:rsid w:val="00B95536"/>
    <w:rsid w:val="00B9625F"/>
    <w:rsid w:val="00BA0E54"/>
    <w:rsid w:val="00BB371D"/>
    <w:rsid w:val="00BB51DD"/>
    <w:rsid w:val="00BB7F92"/>
    <w:rsid w:val="00BC23AB"/>
    <w:rsid w:val="00BC429D"/>
    <w:rsid w:val="00BC5B33"/>
    <w:rsid w:val="00BD43FB"/>
    <w:rsid w:val="00BD4597"/>
    <w:rsid w:val="00BD4F34"/>
    <w:rsid w:val="00BD56FF"/>
    <w:rsid w:val="00BD6747"/>
    <w:rsid w:val="00BE37C7"/>
    <w:rsid w:val="00BE4E84"/>
    <w:rsid w:val="00BF0901"/>
    <w:rsid w:val="00C04620"/>
    <w:rsid w:val="00C155B7"/>
    <w:rsid w:val="00C17769"/>
    <w:rsid w:val="00C177E0"/>
    <w:rsid w:val="00C20454"/>
    <w:rsid w:val="00C264A1"/>
    <w:rsid w:val="00C33DA9"/>
    <w:rsid w:val="00C401BA"/>
    <w:rsid w:val="00C431AB"/>
    <w:rsid w:val="00C431AC"/>
    <w:rsid w:val="00C43CEC"/>
    <w:rsid w:val="00C471EA"/>
    <w:rsid w:val="00C610D2"/>
    <w:rsid w:val="00C62B6F"/>
    <w:rsid w:val="00C63FC2"/>
    <w:rsid w:val="00C65214"/>
    <w:rsid w:val="00C66C6C"/>
    <w:rsid w:val="00C7077B"/>
    <w:rsid w:val="00C7115E"/>
    <w:rsid w:val="00C7361D"/>
    <w:rsid w:val="00C7522D"/>
    <w:rsid w:val="00C76EE1"/>
    <w:rsid w:val="00C80161"/>
    <w:rsid w:val="00C83CBD"/>
    <w:rsid w:val="00C85AA0"/>
    <w:rsid w:val="00C87F60"/>
    <w:rsid w:val="00CA18EE"/>
    <w:rsid w:val="00CA5FA9"/>
    <w:rsid w:val="00CB43CE"/>
    <w:rsid w:val="00CB478E"/>
    <w:rsid w:val="00CC110B"/>
    <w:rsid w:val="00CC2EB9"/>
    <w:rsid w:val="00CC4F7F"/>
    <w:rsid w:val="00CD2BD4"/>
    <w:rsid w:val="00CD680C"/>
    <w:rsid w:val="00CE0E77"/>
    <w:rsid w:val="00CF1042"/>
    <w:rsid w:val="00CF64F5"/>
    <w:rsid w:val="00D01012"/>
    <w:rsid w:val="00D01CCE"/>
    <w:rsid w:val="00D1068D"/>
    <w:rsid w:val="00D27445"/>
    <w:rsid w:val="00D3010F"/>
    <w:rsid w:val="00D34399"/>
    <w:rsid w:val="00D51359"/>
    <w:rsid w:val="00D51520"/>
    <w:rsid w:val="00D51E26"/>
    <w:rsid w:val="00D52755"/>
    <w:rsid w:val="00D558CD"/>
    <w:rsid w:val="00D564F9"/>
    <w:rsid w:val="00D603DD"/>
    <w:rsid w:val="00D60E15"/>
    <w:rsid w:val="00D6296F"/>
    <w:rsid w:val="00D708B5"/>
    <w:rsid w:val="00D708E7"/>
    <w:rsid w:val="00D71D6D"/>
    <w:rsid w:val="00D726E7"/>
    <w:rsid w:val="00D76FD9"/>
    <w:rsid w:val="00D80015"/>
    <w:rsid w:val="00D87DFE"/>
    <w:rsid w:val="00D94F3C"/>
    <w:rsid w:val="00D9569F"/>
    <w:rsid w:val="00D95BEA"/>
    <w:rsid w:val="00D96401"/>
    <w:rsid w:val="00D97381"/>
    <w:rsid w:val="00DA0BA9"/>
    <w:rsid w:val="00DA2224"/>
    <w:rsid w:val="00DB31C2"/>
    <w:rsid w:val="00DB3733"/>
    <w:rsid w:val="00DB52E5"/>
    <w:rsid w:val="00DB5698"/>
    <w:rsid w:val="00DB62A4"/>
    <w:rsid w:val="00DB65B0"/>
    <w:rsid w:val="00DB6D78"/>
    <w:rsid w:val="00DC0626"/>
    <w:rsid w:val="00DC09B6"/>
    <w:rsid w:val="00DC4601"/>
    <w:rsid w:val="00DC62C4"/>
    <w:rsid w:val="00DD3BBB"/>
    <w:rsid w:val="00DD662B"/>
    <w:rsid w:val="00DD7F63"/>
    <w:rsid w:val="00DD7FEA"/>
    <w:rsid w:val="00DE021F"/>
    <w:rsid w:val="00DE63EB"/>
    <w:rsid w:val="00DF055A"/>
    <w:rsid w:val="00DF6191"/>
    <w:rsid w:val="00E0412C"/>
    <w:rsid w:val="00E0496A"/>
    <w:rsid w:val="00E06B32"/>
    <w:rsid w:val="00E11696"/>
    <w:rsid w:val="00E1361B"/>
    <w:rsid w:val="00E143CE"/>
    <w:rsid w:val="00E147A8"/>
    <w:rsid w:val="00E20B15"/>
    <w:rsid w:val="00E21689"/>
    <w:rsid w:val="00E230FD"/>
    <w:rsid w:val="00E24B89"/>
    <w:rsid w:val="00E308A1"/>
    <w:rsid w:val="00E30D37"/>
    <w:rsid w:val="00E30DF4"/>
    <w:rsid w:val="00E3205C"/>
    <w:rsid w:val="00E34C7E"/>
    <w:rsid w:val="00E35662"/>
    <w:rsid w:val="00E36220"/>
    <w:rsid w:val="00E53F35"/>
    <w:rsid w:val="00E561FA"/>
    <w:rsid w:val="00E569A8"/>
    <w:rsid w:val="00E6630B"/>
    <w:rsid w:val="00E75AD6"/>
    <w:rsid w:val="00E82356"/>
    <w:rsid w:val="00E8254C"/>
    <w:rsid w:val="00E85DDE"/>
    <w:rsid w:val="00E86A61"/>
    <w:rsid w:val="00E87A91"/>
    <w:rsid w:val="00E9288E"/>
    <w:rsid w:val="00E9515C"/>
    <w:rsid w:val="00EA5DDB"/>
    <w:rsid w:val="00EB19DE"/>
    <w:rsid w:val="00EB1C1F"/>
    <w:rsid w:val="00EB5161"/>
    <w:rsid w:val="00EB5A45"/>
    <w:rsid w:val="00EC0E89"/>
    <w:rsid w:val="00ED2538"/>
    <w:rsid w:val="00ED2858"/>
    <w:rsid w:val="00ED4BB7"/>
    <w:rsid w:val="00ED606B"/>
    <w:rsid w:val="00EE0A3F"/>
    <w:rsid w:val="00EE2C5D"/>
    <w:rsid w:val="00EF21C5"/>
    <w:rsid w:val="00F0077E"/>
    <w:rsid w:val="00F008DA"/>
    <w:rsid w:val="00F00FE5"/>
    <w:rsid w:val="00F0507C"/>
    <w:rsid w:val="00F052F6"/>
    <w:rsid w:val="00F06707"/>
    <w:rsid w:val="00F11647"/>
    <w:rsid w:val="00F14C31"/>
    <w:rsid w:val="00F21B6A"/>
    <w:rsid w:val="00F30524"/>
    <w:rsid w:val="00F35AA0"/>
    <w:rsid w:val="00F4044D"/>
    <w:rsid w:val="00F4460D"/>
    <w:rsid w:val="00F44B85"/>
    <w:rsid w:val="00F55950"/>
    <w:rsid w:val="00F62128"/>
    <w:rsid w:val="00F7034F"/>
    <w:rsid w:val="00F70740"/>
    <w:rsid w:val="00F71CD1"/>
    <w:rsid w:val="00F72A1B"/>
    <w:rsid w:val="00F739DF"/>
    <w:rsid w:val="00F81BF8"/>
    <w:rsid w:val="00F81DDB"/>
    <w:rsid w:val="00F8443A"/>
    <w:rsid w:val="00F84724"/>
    <w:rsid w:val="00FA1194"/>
    <w:rsid w:val="00FA375E"/>
    <w:rsid w:val="00FA568F"/>
    <w:rsid w:val="00FB03BA"/>
    <w:rsid w:val="00FB0D37"/>
    <w:rsid w:val="00FB19B3"/>
    <w:rsid w:val="00FB5BA6"/>
    <w:rsid w:val="00FC44F4"/>
    <w:rsid w:val="00FC5155"/>
    <w:rsid w:val="00FD08A3"/>
    <w:rsid w:val="00FD1AD5"/>
    <w:rsid w:val="00FD28A0"/>
    <w:rsid w:val="00FD3DD4"/>
    <w:rsid w:val="00FE1878"/>
    <w:rsid w:val="00FE4A8B"/>
    <w:rsid w:val="00FE59EC"/>
    <w:rsid w:val="00FF1C2F"/>
    <w:rsid w:val="00FF22AE"/>
    <w:rsid w:val="00FF6194"/>
    <w:rsid w:val="172109AD"/>
    <w:rsid w:val="2386901B"/>
    <w:rsid w:val="383456B9"/>
    <w:rsid w:val="3BC0C87B"/>
    <w:rsid w:val="42CDC4DC"/>
    <w:rsid w:val="6141EB7D"/>
    <w:rsid w:val="64DF98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780C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346"/>
  </w:style>
  <w:style w:type="paragraph" w:styleId="Heading1">
    <w:name w:val="heading 1"/>
    <w:basedOn w:val="Normal"/>
    <w:next w:val="Normal"/>
    <w:link w:val="Heading1Char"/>
    <w:uiPriority w:val="9"/>
    <w:qFormat/>
    <w:rsid w:val="00A03AE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03AE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03AE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3AE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03AE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03AE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03AE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03AE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03AE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E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03AE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03AE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3AE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03AE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03AE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03AE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03AE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03AE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03AEE"/>
    <w:pPr>
      <w:spacing w:line="240" w:lineRule="auto"/>
    </w:pPr>
    <w:rPr>
      <w:b/>
      <w:bCs/>
      <w:smallCaps/>
      <w:color w:val="595959" w:themeColor="text1" w:themeTint="A6"/>
    </w:rPr>
  </w:style>
  <w:style w:type="paragraph" w:styleId="Title">
    <w:name w:val="Title"/>
    <w:basedOn w:val="Normal"/>
    <w:next w:val="Normal"/>
    <w:link w:val="TitleChar"/>
    <w:uiPriority w:val="10"/>
    <w:qFormat/>
    <w:rsid w:val="00A03AE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03AE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03AE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03AEE"/>
    <w:rPr>
      <w:rFonts w:asciiTheme="majorHAnsi" w:eastAsiaTheme="majorEastAsia" w:hAnsiTheme="majorHAnsi" w:cstheme="majorBidi"/>
      <w:sz w:val="30"/>
      <w:szCs w:val="30"/>
    </w:rPr>
  </w:style>
  <w:style w:type="character" w:styleId="Strong">
    <w:name w:val="Strong"/>
    <w:basedOn w:val="DefaultParagraphFont"/>
    <w:uiPriority w:val="22"/>
    <w:qFormat/>
    <w:rsid w:val="00A03AEE"/>
    <w:rPr>
      <w:b/>
      <w:bCs/>
    </w:rPr>
  </w:style>
  <w:style w:type="character" w:styleId="Emphasis">
    <w:name w:val="Emphasis"/>
    <w:basedOn w:val="DefaultParagraphFont"/>
    <w:uiPriority w:val="20"/>
    <w:qFormat/>
    <w:rsid w:val="00A03AEE"/>
    <w:rPr>
      <w:i/>
      <w:iCs/>
      <w:color w:val="70AD47" w:themeColor="accent6"/>
    </w:rPr>
  </w:style>
  <w:style w:type="paragraph" w:styleId="NoSpacing">
    <w:name w:val="No Spacing"/>
    <w:uiPriority w:val="1"/>
    <w:qFormat/>
    <w:rsid w:val="00A03AEE"/>
    <w:pPr>
      <w:spacing w:after="0" w:line="240" w:lineRule="auto"/>
    </w:pPr>
  </w:style>
  <w:style w:type="paragraph" w:styleId="Quote">
    <w:name w:val="Quote"/>
    <w:basedOn w:val="Normal"/>
    <w:next w:val="Normal"/>
    <w:link w:val="QuoteChar"/>
    <w:uiPriority w:val="29"/>
    <w:qFormat/>
    <w:rsid w:val="00A03AE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03AEE"/>
    <w:rPr>
      <w:i/>
      <w:iCs/>
      <w:color w:val="262626" w:themeColor="text1" w:themeTint="D9"/>
    </w:rPr>
  </w:style>
  <w:style w:type="paragraph" w:styleId="IntenseQuote">
    <w:name w:val="Intense Quote"/>
    <w:basedOn w:val="Normal"/>
    <w:next w:val="Normal"/>
    <w:link w:val="IntenseQuoteChar"/>
    <w:uiPriority w:val="30"/>
    <w:qFormat/>
    <w:rsid w:val="00A03AE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03AE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03AEE"/>
    <w:rPr>
      <w:i/>
      <w:iCs/>
    </w:rPr>
  </w:style>
  <w:style w:type="character" w:styleId="IntenseEmphasis">
    <w:name w:val="Intense Emphasis"/>
    <w:basedOn w:val="DefaultParagraphFont"/>
    <w:uiPriority w:val="21"/>
    <w:qFormat/>
    <w:rsid w:val="00A03AEE"/>
    <w:rPr>
      <w:b/>
      <w:bCs/>
      <w:i/>
      <w:iCs/>
    </w:rPr>
  </w:style>
  <w:style w:type="character" w:styleId="SubtleReference">
    <w:name w:val="Subtle Reference"/>
    <w:basedOn w:val="DefaultParagraphFont"/>
    <w:uiPriority w:val="31"/>
    <w:qFormat/>
    <w:rsid w:val="00A03AEE"/>
    <w:rPr>
      <w:smallCaps/>
      <w:color w:val="595959" w:themeColor="text1" w:themeTint="A6"/>
    </w:rPr>
  </w:style>
  <w:style w:type="character" w:styleId="IntenseReference">
    <w:name w:val="Intense Reference"/>
    <w:basedOn w:val="DefaultParagraphFont"/>
    <w:uiPriority w:val="32"/>
    <w:qFormat/>
    <w:rsid w:val="00A03AEE"/>
    <w:rPr>
      <w:b/>
      <w:bCs/>
      <w:smallCaps/>
      <w:color w:val="70AD47" w:themeColor="accent6"/>
    </w:rPr>
  </w:style>
  <w:style w:type="character" w:styleId="BookTitle">
    <w:name w:val="Book Title"/>
    <w:basedOn w:val="DefaultParagraphFont"/>
    <w:uiPriority w:val="33"/>
    <w:qFormat/>
    <w:rsid w:val="00A03AEE"/>
    <w:rPr>
      <w:b/>
      <w:bCs/>
      <w:caps w:val="0"/>
      <w:smallCaps/>
      <w:spacing w:val="7"/>
      <w:sz w:val="21"/>
      <w:szCs w:val="21"/>
    </w:rPr>
  </w:style>
  <w:style w:type="paragraph" w:styleId="TOCHeading">
    <w:name w:val="TOC Heading"/>
    <w:basedOn w:val="Heading1"/>
    <w:next w:val="Normal"/>
    <w:uiPriority w:val="39"/>
    <w:semiHidden/>
    <w:unhideWhenUsed/>
    <w:qFormat/>
    <w:rsid w:val="00A03AEE"/>
    <w:pPr>
      <w:outlineLvl w:val="9"/>
    </w:pPr>
  </w:style>
  <w:style w:type="character" w:styleId="Hyperlink">
    <w:name w:val="Hyperlink"/>
    <w:basedOn w:val="DefaultParagraphFont"/>
    <w:uiPriority w:val="99"/>
    <w:unhideWhenUsed/>
    <w:rsid w:val="005360A2"/>
    <w:rPr>
      <w:color w:val="0563C1" w:themeColor="hyperlink"/>
      <w:u w:val="single"/>
    </w:rPr>
  </w:style>
  <w:style w:type="paragraph" w:customStyle="1" w:styleId="IDText">
    <w:name w:val="ID_Text"/>
    <w:basedOn w:val="Normal"/>
    <w:rsid w:val="002776F6"/>
    <w:pPr>
      <w:spacing w:line="276" w:lineRule="auto"/>
    </w:pPr>
    <w:rPr>
      <w:rFonts w:eastAsiaTheme="minorHAnsi"/>
      <w:vanish/>
      <w:color w:val="FF0000"/>
      <w:sz w:val="18"/>
      <w:szCs w:val="22"/>
    </w:rPr>
  </w:style>
  <w:style w:type="paragraph" w:styleId="ListParagraph">
    <w:name w:val="List Paragraph"/>
    <w:basedOn w:val="Normal"/>
    <w:uiPriority w:val="34"/>
    <w:rsid w:val="006E256C"/>
    <w:pPr>
      <w:spacing w:after="120" w:line="276" w:lineRule="auto"/>
      <w:ind w:left="720" w:right="144"/>
      <w:contextualSpacing/>
    </w:pPr>
    <w:rPr>
      <w:rFonts w:ascii="Cambria" w:eastAsiaTheme="minorHAnsi" w:hAnsi="Cambria"/>
      <w:sz w:val="22"/>
      <w:szCs w:val="23"/>
    </w:rPr>
  </w:style>
  <w:style w:type="character" w:styleId="UnresolvedMention">
    <w:name w:val="Unresolved Mention"/>
    <w:basedOn w:val="DefaultParagraphFont"/>
    <w:uiPriority w:val="99"/>
    <w:unhideWhenUsed/>
    <w:rsid w:val="00E8254C"/>
    <w:rPr>
      <w:color w:val="808080"/>
      <w:shd w:val="clear" w:color="auto" w:fill="E6E6E6"/>
    </w:rPr>
  </w:style>
  <w:style w:type="paragraph" w:styleId="Header">
    <w:name w:val="header"/>
    <w:basedOn w:val="Normal"/>
    <w:link w:val="HeaderChar"/>
    <w:uiPriority w:val="99"/>
    <w:unhideWhenUsed/>
    <w:rsid w:val="00C40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1BA"/>
  </w:style>
  <w:style w:type="paragraph" w:styleId="Footer">
    <w:name w:val="footer"/>
    <w:basedOn w:val="Normal"/>
    <w:link w:val="FooterChar"/>
    <w:uiPriority w:val="99"/>
    <w:unhideWhenUsed/>
    <w:rsid w:val="00C40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1BA"/>
  </w:style>
  <w:style w:type="character" w:styleId="CommentReference">
    <w:name w:val="annotation reference"/>
    <w:basedOn w:val="DefaultParagraphFont"/>
    <w:uiPriority w:val="99"/>
    <w:semiHidden/>
    <w:unhideWhenUsed/>
    <w:rsid w:val="003B21C8"/>
    <w:rPr>
      <w:sz w:val="16"/>
      <w:szCs w:val="16"/>
    </w:rPr>
  </w:style>
  <w:style w:type="paragraph" w:styleId="CommentText">
    <w:name w:val="annotation text"/>
    <w:basedOn w:val="Normal"/>
    <w:link w:val="CommentTextChar"/>
    <w:uiPriority w:val="99"/>
    <w:semiHidden/>
    <w:unhideWhenUsed/>
    <w:rsid w:val="003B21C8"/>
    <w:pPr>
      <w:spacing w:line="240" w:lineRule="auto"/>
    </w:pPr>
    <w:rPr>
      <w:sz w:val="20"/>
      <w:szCs w:val="20"/>
    </w:rPr>
  </w:style>
  <w:style w:type="character" w:customStyle="1" w:styleId="CommentTextChar">
    <w:name w:val="Comment Text Char"/>
    <w:basedOn w:val="DefaultParagraphFont"/>
    <w:link w:val="CommentText"/>
    <w:uiPriority w:val="99"/>
    <w:semiHidden/>
    <w:rsid w:val="003B21C8"/>
    <w:rPr>
      <w:sz w:val="20"/>
      <w:szCs w:val="20"/>
    </w:rPr>
  </w:style>
  <w:style w:type="paragraph" w:styleId="CommentSubject">
    <w:name w:val="annotation subject"/>
    <w:basedOn w:val="CommentText"/>
    <w:next w:val="CommentText"/>
    <w:link w:val="CommentSubjectChar"/>
    <w:uiPriority w:val="99"/>
    <w:semiHidden/>
    <w:unhideWhenUsed/>
    <w:rsid w:val="003B21C8"/>
    <w:rPr>
      <w:b/>
      <w:bCs/>
    </w:rPr>
  </w:style>
  <w:style w:type="character" w:customStyle="1" w:styleId="CommentSubjectChar">
    <w:name w:val="Comment Subject Char"/>
    <w:basedOn w:val="CommentTextChar"/>
    <w:link w:val="CommentSubject"/>
    <w:uiPriority w:val="99"/>
    <w:semiHidden/>
    <w:rsid w:val="003B21C8"/>
    <w:rPr>
      <w:b/>
      <w:bCs/>
      <w:sz w:val="20"/>
      <w:szCs w:val="20"/>
    </w:rPr>
  </w:style>
  <w:style w:type="paragraph" w:styleId="BalloonText">
    <w:name w:val="Balloon Text"/>
    <w:basedOn w:val="Normal"/>
    <w:link w:val="BalloonTextChar"/>
    <w:uiPriority w:val="99"/>
    <w:semiHidden/>
    <w:unhideWhenUsed/>
    <w:rsid w:val="003B2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1C8"/>
    <w:rPr>
      <w:rFonts w:ascii="Segoe UI" w:hAnsi="Segoe UI" w:cs="Segoe UI"/>
      <w:sz w:val="18"/>
      <w:szCs w:val="18"/>
    </w:rPr>
  </w:style>
  <w:style w:type="paragraph" w:styleId="NormalWeb">
    <w:name w:val="Normal (Web)"/>
    <w:basedOn w:val="Normal"/>
    <w:uiPriority w:val="99"/>
    <w:semiHidden/>
    <w:unhideWhenUsed/>
    <w:rsid w:val="00075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75E7E"/>
  </w:style>
  <w:style w:type="paragraph" w:styleId="HTMLPreformatted">
    <w:name w:val="HTML Preformatted"/>
    <w:basedOn w:val="Normal"/>
    <w:link w:val="HTMLPreformattedChar"/>
    <w:uiPriority w:val="99"/>
    <w:semiHidden/>
    <w:unhideWhenUsed/>
    <w:rsid w:val="0007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E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5E7E"/>
    <w:rPr>
      <w:rFonts w:ascii="Courier New" w:eastAsia="Times New Roman" w:hAnsi="Courier New" w:cs="Courier New"/>
      <w:sz w:val="20"/>
      <w:szCs w:val="20"/>
    </w:rPr>
  </w:style>
  <w:style w:type="character" w:customStyle="1" w:styleId="hljs-tag">
    <w:name w:val="hljs-tag"/>
    <w:basedOn w:val="DefaultParagraphFont"/>
    <w:rsid w:val="007C6C55"/>
  </w:style>
  <w:style w:type="character" w:customStyle="1" w:styleId="hljs-name">
    <w:name w:val="hljs-name"/>
    <w:basedOn w:val="DefaultParagraphFont"/>
    <w:rsid w:val="007C6C55"/>
  </w:style>
  <w:style w:type="character" w:customStyle="1" w:styleId="hljs-attr">
    <w:name w:val="hljs-attr"/>
    <w:basedOn w:val="DefaultParagraphFont"/>
    <w:rsid w:val="007C6C55"/>
  </w:style>
  <w:style w:type="character" w:customStyle="1" w:styleId="hljs-string">
    <w:name w:val="hljs-string"/>
    <w:basedOn w:val="DefaultParagraphFont"/>
    <w:rsid w:val="007C6C55"/>
  </w:style>
  <w:style w:type="character" w:customStyle="1" w:styleId="hljs-comment">
    <w:name w:val="hljs-comment"/>
    <w:basedOn w:val="DefaultParagraphFont"/>
    <w:rsid w:val="007C6C55"/>
  </w:style>
  <w:style w:type="character" w:styleId="Mention">
    <w:name w:val="Mention"/>
    <w:basedOn w:val="DefaultParagraphFont"/>
    <w:uiPriority w:val="99"/>
    <w:unhideWhenUsed/>
    <w:rsid w:val="003A114C"/>
    <w:rPr>
      <w:color w:val="2B579A"/>
      <w:shd w:val="clear" w:color="auto" w:fill="E1DFDD"/>
    </w:rPr>
  </w:style>
  <w:style w:type="character" w:styleId="FollowedHyperlink">
    <w:name w:val="FollowedHyperlink"/>
    <w:basedOn w:val="DefaultParagraphFont"/>
    <w:uiPriority w:val="99"/>
    <w:semiHidden/>
    <w:unhideWhenUsed/>
    <w:rsid w:val="008244CB"/>
    <w:rPr>
      <w:color w:val="954F72" w:themeColor="followedHyperlink"/>
      <w:u w:val="single"/>
    </w:rPr>
  </w:style>
  <w:style w:type="paragraph" w:styleId="Revision">
    <w:name w:val="Revision"/>
    <w:hidden/>
    <w:uiPriority w:val="99"/>
    <w:semiHidden/>
    <w:rsid w:val="00824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1165">
      <w:bodyDiv w:val="1"/>
      <w:marLeft w:val="0"/>
      <w:marRight w:val="0"/>
      <w:marTop w:val="0"/>
      <w:marBottom w:val="0"/>
      <w:divBdr>
        <w:top w:val="none" w:sz="0" w:space="0" w:color="auto"/>
        <w:left w:val="none" w:sz="0" w:space="0" w:color="auto"/>
        <w:bottom w:val="none" w:sz="0" w:space="0" w:color="auto"/>
        <w:right w:val="none" w:sz="0" w:space="0" w:color="auto"/>
      </w:divBdr>
    </w:div>
    <w:div w:id="63721467">
      <w:bodyDiv w:val="1"/>
      <w:marLeft w:val="0"/>
      <w:marRight w:val="0"/>
      <w:marTop w:val="0"/>
      <w:marBottom w:val="0"/>
      <w:divBdr>
        <w:top w:val="none" w:sz="0" w:space="0" w:color="auto"/>
        <w:left w:val="none" w:sz="0" w:space="0" w:color="auto"/>
        <w:bottom w:val="none" w:sz="0" w:space="0" w:color="auto"/>
        <w:right w:val="none" w:sz="0" w:space="0" w:color="auto"/>
      </w:divBdr>
      <w:divsChild>
        <w:div w:id="1136026474">
          <w:marLeft w:val="0"/>
          <w:marRight w:val="0"/>
          <w:marTop w:val="0"/>
          <w:marBottom w:val="0"/>
          <w:divBdr>
            <w:top w:val="none" w:sz="0" w:space="0" w:color="auto"/>
            <w:left w:val="none" w:sz="0" w:space="0" w:color="auto"/>
            <w:bottom w:val="none" w:sz="0" w:space="0" w:color="auto"/>
            <w:right w:val="none" w:sz="0" w:space="0" w:color="auto"/>
          </w:divBdr>
          <w:divsChild>
            <w:div w:id="161354336">
              <w:marLeft w:val="0"/>
              <w:marRight w:val="0"/>
              <w:marTop w:val="0"/>
              <w:marBottom w:val="0"/>
              <w:divBdr>
                <w:top w:val="none" w:sz="0" w:space="0" w:color="auto"/>
                <w:left w:val="none" w:sz="0" w:space="0" w:color="auto"/>
                <w:bottom w:val="none" w:sz="0" w:space="0" w:color="auto"/>
                <w:right w:val="none" w:sz="0" w:space="0" w:color="auto"/>
              </w:divBdr>
            </w:div>
            <w:div w:id="231353039">
              <w:marLeft w:val="0"/>
              <w:marRight w:val="0"/>
              <w:marTop w:val="0"/>
              <w:marBottom w:val="0"/>
              <w:divBdr>
                <w:top w:val="none" w:sz="0" w:space="0" w:color="auto"/>
                <w:left w:val="none" w:sz="0" w:space="0" w:color="auto"/>
                <w:bottom w:val="none" w:sz="0" w:space="0" w:color="auto"/>
                <w:right w:val="none" w:sz="0" w:space="0" w:color="auto"/>
              </w:divBdr>
            </w:div>
            <w:div w:id="862212260">
              <w:marLeft w:val="0"/>
              <w:marRight w:val="0"/>
              <w:marTop w:val="0"/>
              <w:marBottom w:val="0"/>
              <w:divBdr>
                <w:top w:val="none" w:sz="0" w:space="0" w:color="auto"/>
                <w:left w:val="none" w:sz="0" w:space="0" w:color="auto"/>
                <w:bottom w:val="none" w:sz="0" w:space="0" w:color="auto"/>
                <w:right w:val="none" w:sz="0" w:space="0" w:color="auto"/>
              </w:divBdr>
            </w:div>
            <w:div w:id="866866084">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215697431">
              <w:marLeft w:val="0"/>
              <w:marRight w:val="0"/>
              <w:marTop w:val="0"/>
              <w:marBottom w:val="0"/>
              <w:divBdr>
                <w:top w:val="none" w:sz="0" w:space="0" w:color="auto"/>
                <w:left w:val="none" w:sz="0" w:space="0" w:color="auto"/>
                <w:bottom w:val="none" w:sz="0" w:space="0" w:color="auto"/>
                <w:right w:val="none" w:sz="0" w:space="0" w:color="auto"/>
              </w:divBdr>
            </w:div>
            <w:div w:id="1335647663">
              <w:marLeft w:val="0"/>
              <w:marRight w:val="0"/>
              <w:marTop w:val="0"/>
              <w:marBottom w:val="0"/>
              <w:divBdr>
                <w:top w:val="none" w:sz="0" w:space="0" w:color="auto"/>
                <w:left w:val="none" w:sz="0" w:space="0" w:color="auto"/>
                <w:bottom w:val="none" w:sz="0" w:space="0" w:color="auto"/>
                <w:right w:val="none" w:sz="0" w:space="0" w:color="auto"/>
              </w:divBdr>
            </w:div>
            <w:div w:id="1336766874">
              <w:marLeft w:val="0"/>
              <w:marRight w:val="0"/>
              <w:marTop w:val="0"/>
              <w:marBottom w:val="0"/>
              <w:divBdr>
                <w:top w:val="none" w:sz="0" w:space="0" w:color="auto"/>
                <w:left w:val="none" w:sz="0" w:space="0" w:color="auto"/>
                <w:bottom w:val="none" w:sz="0" w:space="0" w:color="auto"/>
                <w:right w:val="none" w:sz="0" w:space="0" w:color="auto"/>
              </w:divBdr>
            </w:div>
            <w:div w:id="1557886490">
              <w:marLeft w:val="0"/>
              <w:marRight w:val="0"/>
              <w:marTop w:val="0"/>
              <w:marBottom w:val="0"/>
              <w:divBdr>
                <w:top w:val="none" w:sz="0" w:space="0" w:color="auto"/>
                <w:left w:val="none" w:sz="0" w:space="0" w:color="auto"/>
                <w:bottom w:val="none" w:sz="0" w:space="0" w:color="auto"/>
                <w:right w:val="none" w:sz="0" w:space="0" w:color="auto"/>
              </w:divBdr>
            </w:div>
            <w:div w:id="1700626204">
              <w:marLeft w:val="0"/>
              <w:marRight w:val="0"/>
              <w:marTop w:val="0"/>
              <w:marBottom w:val="0"/>
              <w:divBdr>
                <w:top w:val="none" w:sz="0" w:space="0" w:color="auto"/>
                <w:left w:val="none" w:sz="0" w:space="0" w:color="auto"/>
                <w:bottom w:val="none" w:sz="0" w:space="0" w:color="auto"/>
                <w:right w:val="none" w:sz="0" w:space="0" w:color="auto"/>
              </w:divBdr>
            </w:div>
            <w:div w:id="1717314753">
              <w:marLeft w:val="0"/>
              <w:marRight w:val="0"/>
              <w:marTop w:val="0"/>
              <w:marBottom w:val="0"/>
              <w:divBdr>
                <w:top w:val="none" w:sz="0" w:space="0" w:color="auto"/>
                <w:left w:val="none" w:sz="0" w:space="0" w:color="auto"/>
                <w:bottom w:val="none" w:sz="0" w:space="0" w:color="auto"/>
                <w:right w:val="none" w:sz="0" w:space="0" w:color="auto"/>
              </w:divBdr>
            </w:div>
            <w:div w:id="1814904314">
              <w:marLeft w:val="0"/>
              <w:marRight w:val="0"/>
              <w:marTop w:val="0"/>
              <w:marBottom w:val="0"/>
              <w:divBdr>
                <w:top w:val="none" w:sz="0" w:space="0" w:color="auto"/>
                <w:left w:val="none" w:sz="0" w:space="0" w:color="auto"/>
                <w:bottom w:val="none" w:sz="0" w:space="0" w:color="auto"/>
                <w:right w:val="none" w:sz="0" w:space="0" w:color="auto"/>
              </w:divBdr>
            </w:div>
            <w:div w:id="1817643972">
              <w:marLeft w:val="0"/>
              <w:marRight w:val="0"/>
              <w:marTop w:val="0"/>
              <w:marBottom w:val="0"/>
              <w:divBdr>
                <w:top w:val="none" w:sz="0" w:space="0" w:color="auto"/>
                <w:left w:val="none" w:sz="0" w:space="0" w:color="auto"/>
                <w:bottom w:val="none" w:sz="0" w:space="0" w:color="auto"/>
                <w:right w:val="none" w:sz="0" w:space="0" w:color="auto"/>
              </w:divBdr>
            </w:div>
            <w:div w:id="2051831379">
              <w:marLeft w:val="0"/>
              <w:marRight w:val="0"/>
              <w:marTop w:val="0"/>
              <w:marBottom w:val="0"/>
              <w:divBdr>
                <w:top w:val="none" w:sz="0" w:space="0" w:color="auto"/>
                <w:left w:val="none" w:sz="0" w:space="0" w:color="auto"/>
                <w:bottom w:val="none" w:sz="0" w:space="0" w:color="auto"/>
                <w:right w:val="none" w:sz="0" w:space="0" w:color="auto"/>
              </w:divBdr>
            </w:div>
            <w:div w:id="2066878103">
              <w:marLeft w:val="0"/>
              <w:marRight w:val="0"/>
              <w:marTop w:val="0"/>
              <w:marBottom w:val="0"/>
              <w:divBdr>
                <w:top w:val="none" w:sz="0" w:space="0" w:color="auto"/>
                <w:left w:val="none" w:sz="0" w:space="0" w:color="auto"/>
                <w:bottom w:val="none" w:sz="0" w:space="0" w:color="auto"/>
                <w:right w:val="none" w:sz="0" w:space="0" w:color="auto"/>
              </w:divBdr>
            </w:div>
            <w:div w:id="2081100006">
              <w:marLeft w:val="0"/>
              <w:marRight w:val="0"/>
              <w:marTop w:val="0"/>
              <w:marBottom w:val="0"/>
              <w:divBdr>
                <w:top w:val="none" w:sz="0" w:space="0" w:color="auto"/>
                <w:left w:val="none" w:sz="0" w:space="0" w:color="auto"/>
                <w:bottom w:val="none" w:sz="0" w:space="0" w:color="auto"/>
                <w:right w:val="none" w:sz="0" w:space="0" w:color="auto"/>
              </w:divBdr>
            </w:div>
            <w:div w:id="21414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43">
      <w:bodyDiv w:val="1"/>
      <w:marLeft w:val="0"/>
      <w:marRight w:val="0"/>
      <w:marTop w:val="0"/>
      <w:marBottom w:val="0"/>
      <w:divBdr>
        <w:top w:val="none" w:sz="0" w:space="0" w:color="auto"/>
        <w:left w:val="none" w:sz="0" w:space="0" w:color="auto"/>
        <w:bottom w:val="none" w:sz="0" w:space="0" w:color="auto"/>
        <w:right w:val="none" w:sz="0" w:space="0" w:color="auto"/>
      </w:divBdr>
      <w:divsChild>
        <w:div w:id="244463893">
          <w:marLeft w:val="0"/>
          <w:marRight w:val="0"/>
          <w:marTop w:val="0"/>
          <w:marBottom w:val="0"/>
          <w:divBdr>
            <w:top w:val="none" w:sz="0" w:space="0" w:color="auto"/>
            <w:left w:val="none" w:sz="0" w:space="0" w:color="auto"/>
            <w:bottom w:val="none" w:sz="0" w:space="0" w:color="auto"/>
            <w:right w:val="none" w:sz="0" w:space="0" w:color="auto"/>
          </w:divBdr>
          <w:divsChild>
            <w:div w:id="107941773">
              <w:marLeft w:val="0"/>
              <w:marRight w:val="0"/>
              <w:marTop w:val="0"/>
              <w:marBottom w:val="0"/>
              <w:divBdr>
                <w:top w:val="none" w:sz="0" w:space="0" w:color="auto"/>
                <w:left w:val="none" w:sz="0" w:space="0" w:color="auto"/>
                <w:bottom w:val="none" w:sz="0" w:space="0" w:color="auto"/>
                <w:right w:val="none" w:sz="0" w:space="0" w:color="auto"/>
              </w:divBdr>
            </w:div>
            <w:div w:id="747967218">
              <w:marLeft w:val="0"/>
              <w:marRight w:val="0"/>
              <w:marTop w:val="0"/>
              <w:marBottom w:val="0"/>
              <w:divBdr>
                <w:top w:val="none" w:sz="0" w:space="0" w:color="auto"/>
                <w:left w:val="none" w:sz="0" w:space="0" w:color="auto"/>
                <w:bottom w:val="none" w:sz="0" w:space="0" w:color="auto"/>
                <w:right w:val="none" w:sz="0" w:space="0" w:color="auto"/>
              </w:divBdr>
            </w:div>
            <w:div w:id="12297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7172">
      <w:bodyDiv w:val="1"/>
      <w:marLeft w:val="0"/>
      <w:marRight w:val="0"/>
      <w:marTop w:val="0"/>
      <w:marBottom w:val="0"/>
      <w:divBdr>
        <w:top w:val="none" w:sz="0" w:space="0" w:color="auto"/>
        <w:left w:val="none" w:sz="0" w:space="0" w:color="auto"/>
        <w:bottom w:val="none" w:sz="0" w:space="0" w:color="auto"/>
        <w:right w:val="none" w:sz="0" w:space="0" w:color="auto"/>
      </w:divBdr>
    </w:div>
    <w:div w:id="87966410">
      <w:bodyDiv w:val="1"/>
      <w:marLeft w:val="0"/>
      <w:marRight w:val="0"/>
      <w:marTop w:val="0"/>
      <w:marBottom w:val="0"/>
      <w:divBdr>
        <w:top w:val="none" w:sz="0" w:space="0" w:color="auto"/>
        <w:left w:val="none" w:sz="0" w:space="0" w:color="auto"/>
        <w:bottom w:val="none" w:sz="0" w:space="0" w:color="auto"/>
        <w:right w:val="none" w:sz="0" w:space="0" w:color="auto"/>
      </w:divBdr>
      <w:divsChild>
        <w:div w:id="36975219">
          <w:marLeft w:val="0"/>
          <w:marRight w:val="0"/>
          <w:marTop w:val="0"/>
          <w:marBottom w:val="0"/>
          <w:divBdr>
            <w:top w:val="none" w:sz="0" w:space="0" w:color="auto"/>
            <w:left w:val="none" w:sz="0" w:space="0" w:color="auto"/>
            <w:bottom w:val="none" w:sz="0" w:space="0" w:color="auto"/>
            <w:right w:val="none" w:sz="0" w:space="0" w:color="auto"/>
          </w:divBdr>
          <w:divsChild>
            <w:div w:id="602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741">
      <w:bodyDiv w:val="1"/>
      <w:marLeft w:val="0"/>
      <w:marRight w:val="0"/>
      <w:marTop w:val="0"/>
      <w:marBottom w:val="0"/>
      <w:divBdr>
        <w:top w:val="none" w:sz="0" w:space="0" w:color="auto"/>
        <w:left w:val="none" w:sz="0" w:space="0" w:color="auto"/>
        <w:bottom w:val="none" w:sz="0" w:space="0" w:color="auto"/>
        <w:right w:val="none" w:sz="0" w:space="0" w:color="auto"/>
      </w:divBdr>
    </w:div>
    <w:div w:id="137311298">
      <w:bodyDiv w:val="1"/>
      <w:marLeft w:val="0"/>
      <w:marRight w:val="0"/>
      <w:marTop w:val="0"/>
      <w:marBottom w:val="0"/>
      <w:divBdr>
        <w:top w:val="none" w:sz="0" w:space="0" w:color="auto"/>
        <w:left w:val="none" w:sz="0" w:space="0" w:color="auto"/>
        <w:bottom w:val="none" w:sz="0" w:space="0" w:color="auto"/>
        <w:right w:val="none" w:sz="0" w:space="0" w:color="auto"/>
      </w:divBdr>
    </w:div>
    <w:div w:id="156309851">
      <w:bodyDiv w:val="1"/>
      <w:marLeft w:val="0"/>
      <w:marRight w:val="0"/>
      <w:marTop w:val="0"/>
      <w:marBottom w:val="0"/>
      <w:divBdr>
        <w:top w:val="none" w:sz="0" w:space="0" w:color="auto"/>
        <w:left w:val="none" w:sz="0" w:space="0" w:color="auto"/>
        <w:bottom w:val="none" w:sz="0" w:space="0" w:color="auto"/>
        <w:right w:val="none" w:sz="0" w:space="0" w:color="auto"/>
      </w:divBdr>
    </w:div>
    <w:div w:id="189726741">
      <w:bodyDiv w:val="1"/>
      <w:marLeft w:val="0"/>
      <w:marRight w:val="0"/>
      <w:marTop w:val="0"/>
      <w:marBottom w:val="0"/>
      <w:divBdr>
        <w:top w:val="none" w:sz="0" w:space="0" w:color="auto"/>
        <w:left w:val="none" w:sz="0" w:space="0" w:color="auto"/>
        <w:bottom w:val="none" w:sz="0" w:space="0" w:color="auto"/>
        <w:right w:val="none" w:sz="0" w:space="0" w:color="auto"/>
      </w:divBdr>
      <w:divsChild>
        <w:div w:id="1648388567">
          <w:marLeft w:val="0"/>
          <w:marRight w:val="0"/>
          <w:marTop w:val="0"/>
          <w:marBottom w:val="0"/>
          <w:divBdr>
            <w:top w:val="none" w:sz="0" w:space="0" w:color="auto"/>
            <w:left w:val="none" w:sz="0" w:space="0" w:color="auto"/>
            <w:bottom w:val="none" w:sz="0" w:space="0" w:color="auto"/>
            <w:right w:val="none" w:sz="0" w:space="0" w:color="auto"/>
          </w:divBdr>
          <w:divsChild>
            <w:div w:id="316882078">
              <w:marLeft w:val="0"/>
              <w:marRight w:val="0"/>
              <w:marTop w:val="0"/>
              <w:marBottom w:val="0"/>
              <w:divBdr>
                <w:top w:val="none" w:sz="0" w:space="0" w:color="auto"/>
                <w:left w:val="none" w:sz="0" w:space="0" w:color="auto"/>
                <w:bottom w:val="none" w:sz="0" w:space="0" w:color="auto"/>
                <w:right w:val="none" w:sz="0" w:space="0" w:color="auto"/>
              </w:divBdr>
            </w:div>
            <w:div w:id="407848062">
              <w:marLeft w:val="0"/>
              <w:marRight w:val="0"/>
              <w:marTop w:val="0"/>
              <w:marBottom w:val="0"/>
              <w:divBdr>
                <w:top w:val="none" w:sz="0" w:space="0" w:color="auto"/>
                <w:left w:val="none" w:sz="0" w:space="0" w:color="auto"/>
                <w:bottom w:val="none" w:sz="0" w:space="0" w:color="auto"/>
                <w:right w:val="none" w:sz="0" w:space="0" w:color="auto"/>
              </w:divBdr>
            </w:div>
            <w:div w:id="410540973">
              <w:marLeft w:val="0"/>
              <w:marRight w:val="0"/>
              <w:marTop w:val="0"/>
              <w:marBottom w:val="0"/>
              <w:divBdr>
                <w:top w:val="none" w:sz="0" w:space="0" w:color="auto"/>
                <w:left w:val="none" w:sz="0" w:space="0" w:color="auto"/>
                <w:bottom w:val="none" w:sz="0" w:space="0" w:color="auto"/>
                <w:right w:val="none" w:sz="0" w:space="0" w:color="auto"/>
              </w:divBdr>
            </w:div>
            <w:div w:id="578641719">
              <w:marLeft w:val="0"/>
              <w:marRight w:val="0"/>
              <w:marTop w:val="0"/>
              <w:marBottom w:val="0"/>
              <w:divBdr>
                <w:top w:val="none" w:sz="0" w:space="0" w:color="auto"/>
                <w:left w:val="none" w:sz="0" w:space="0" w:color="auto"/>
                <w:bottom w:val="none" w:sz="0" w:space="0" w:color="auto"/>
                <w:right w:val="none" w:sz="0" w:space="0" w:color="auto"/>
              </w:divBdr>
            </w:div>
            <w:div w:id="834489935">
              <w:marLeft w:val="0"/>
              <w:marRight w:val="0"/>
              <w:marTop w:val="0"/>
              <w:marBottom w:val="0"/>
              <w:divBdr>
                <w:top w:val="none" w:sz="0" w:space="0" w:color="auto"/>
                <w:left w:val="none" w:sz="0" w:space="0" w:color="auto"/>
                <w:bottom w:val="none" w:sz="0" w:space="0" w:color="auto"/>
                <w:right w:val="none" w:sz="0" w:space="0" w:color="auto"/>
              </w:divBdr>
            </w:div>
            <w:div w:id="1279534282">
              <w:marLeft w:val="0"/>
              <w:marRight w:val="0"/>
              <w:marTop w:val="0"/>
              <w:marBottom w:val="0"/>
              <w:divBdr>
                <w:top w:val="none" w:sz="0" w:space="0" w:color="auto"/>
                <w:left w:val="none" w:sz="0" w:space="0" w:color="auto"/>
                <w:bottom w:val="none" w:sz="0" w:space="0" w:color="auto"/>
                <w:right w:val="none" w:sz="0" w:space="0" w:color="auto"/>
              </w:divBdr>
            </w:div>
            <w:div w:id="1699624143">
              <w:marLeft w:val="0"/>
              <w:marRight w:val="0"/>
              <w:marTop w:val="0"/>
              <w:marBottom w:val="0"/>
              <w:divBdr>
                <w:top w:val="none" w:sz="0" w:space="0" w:color="auto"/>
                <w:left w:val="none" w:sz="0" w:space="0" w:color="auto"/>
                <w:bottom w:val="none" w:sz="0" w:space="0" w:color="auto"/>
                <w:right w:val="none" w:sz="0" w:space="0" w:color="auto"/>
              </w:divBdr>
            </w:div>
            <w:div w:id="1786851467">
              <w:marLeft w:val="0"/>
              <w:marRight w:val="0"/>
              <w:marTop w:val="0"/>
              <w:marBottom w:val="0"/>
              <w:divBdr>
                <w:top w:val="none" w:sz="0" w:space="0" w:color="auto"/>
                <w:left w:val="none" w:sz="0" w:space="0" w:color="auto"/>
                <w:bottom w:val="none" w:sz="0" w:space="0" w:color="auto"/>
                <w:right w:val="none" w:sz="0" w:space="0" w:color="auto"/>
              </w:divBdr>
            </w:div>
            <w:div w:id="19498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8369">
      <w:bodyDiv w:val="1"/>
      <w:marLeft w:val="0"/>
      <w:marRight w:val="0"/>
      <w:marTop w:val="0"/>
      <w:marBottom w:val="0"/>
      <w:divBdr>
        <w:top w:val="none" w:sz="0" w:space="0" w:color="auto"/>
        <w:left w:val="none" w:sz="0" w:space="0" w:color="auto"/>
        <w:bottom w:val="none" w:sz="0" w:space="0" w:color="auto"/>
        <w:right w:val="none" w:sz="0" w:space="0" w:color="auto"/>
      </w:divBdr>
    </w:div>
    <w:div w:id="241450362">
      <w:bodyDiv w:val="1"/>
      <w:marLeft w:val="0"/>
      <w:marRight w:val="0"/>
      <w:marTop w:val="0"/>
      <w:marBottom w:val="0"/>
      <w:divBdr>
        <w:top w:val="none" w:sz="0" w:space="0" w:color="auto"/>
        <w:left w:val="none" w:sz="0" w:space="0" w:color="auto"/>
        <w:bottom w:val="none" w:sz="0" w:space="0" w:color="auto"/>
        <w:right w:val="none" w:sz="0" w:space="0" w:color="auto"/>
      </w:divBdr>
    </w:div>
    <w:div w:id="259804328">
      <w:bodyDiv w:val="1"/>
      <w:marLeft w:val="0"/>
      <w:marRight w:val="0"/>
      <w:marTop w:val="0"/>
      <w:marBottom w:val="0"/>
      <w:divBdr>
        <w:top w:val="none" w:sz="0" w:space="0" w:color="auto"/>
        <w:left w:val="none" w:sz="0" w:space="0" w:color="auto"/>
        <w:bottom w:val="none" w:sz="0" w:space="0" w:color="auto"/>
        <w:right w:val="none" w:sz="0" w:space="0" w:color="auto"/>
      </w:divBdr>
      <w:divsChild>
        <w:div w:id="594557286">
          <w:marLeft w:val="0"/>
          <w:marRight w:val="0"/>
          <w:marTop w:val="0"/>
          <w:marBottom w:val="0"/>
          <w:divBdr>
            <w:top w:val="none" w:sz="0" w:space="0" w:color="auto"/>
            <w:left w:val="none" w:sz="0" w:space="0" w:color="auto"/>
            <w:bottom w:val="none" w:sz="0" w:space="0" w:color="auto"/>
            <w:right w:val="none" w:sz="0" w:space="0" w:color="auto"/>
          </w:divBdr>
          <w:divsChild>
            <w:div w:id="82922692">
              <w:marLeft w:val="0"/>
              <w:marRight w:val="0"/>
              <w:marTop w:val="0"/>
              <w:marBottom w:val="0"/>
              <w:divBdr>
                <w:top w:val="none" w:sz="0" w:space="0" w:color="auto"/>
                <w:left w:val="none" w:sz="0" w:space="0" w:color="auto"/>
                <w:bottom w:val="none" w:sz="0" w:space="0" w:color="auto"/>
                <w:right w:val="none" w:sz="0" w:space="0" w:color="auto"/>
              </w:divBdr>
            </w:div>
            <w:div w:id="308830438">
              <w:marLeft w:val="0"/>
              <w:marRight w:val="0"/>
              <w:marTop w:val="0"/>
              <w:marBottom w:val="0"/>
              <w:divBdr>
                <w:top w:val="none" w:sz="0" w:space="0" w:color="auto"/>
                <w:left w:val="none" w:sz="0" w:space="0" w:color="auto"/>
                <w:bottom w:val="none" w:sz="0" w:space="0" w:color="auto"/>
                <w:right w:val="none" w:sz="0" w:space="0" w:color="auto"/>
              </w:divBdr>
            </w:div>
            <w:div w:id="981932805">
              <w:marLeft w:val="0"/>
              <w:marRight w:val="0"/>
              <w:marTop w:val="0"/>
              <w:marBottom w:val="0"/>
              <w:divBdr>
                <w:top w:val="none" w:sz="0" w:space="0" w:color="auto"/>
                <w:left w:val="none" w:sz="0" w:space="0" w:color="auto"/>
                <w:bottom w:val="none" w:sz="0" w:space="0" w:color="auto"/>
                <w:right w:val="none" w:sz="0" w:space="0" w:color="auto"/>
              </w:divBdr>
            </w:div>
            <w:div w:id="1131049854">
              <w:marLeft w:val="0"/>
              <w:marRight w:val="0"/>
              <w:marTop w:val="0"/>
              <w:marBottom w:val="0"/>
              <w:divBdr>
                <w:top w:val="none" w:sz="0" w:space="0" w:color="auto"/>
                <w:left w:val="none" w:sz="0" w:space="0" w:color="auto"/>
                <w:bottom w:val="none" w:sz="0" w:space="0" w:color="auto"/>
                <w:right w:val="none" w:sz="0" w:space="0" w:color="auto"/>
              </w:divBdr>
            </w:div>
            <w:div w:id="1320966396">
              <w:marLeft w:val="0"/>
              <w:marRight w:val="0"/>
              <w:marTop w:val="0"/>
              <w:marBottom w:val="0"/>
              <w:divBdr>
                <w:top w:val="none" w:sz="0" w:space="0" w:color="auto"/>
                <w:left w:val="none" w:sz="0" w:space="0" w:color="auto"/>
                <w:bottom w:val="none" w:sz="0" w:space="0" w:color="auto"/>
                <w:right w:val="none" w:sz="0" w:space="0" w:color="auto"/>
              </w:divBdr>
            </w:div>
            <w:div w:id="1634093880">
              <w:marLeft w:val="0"/>
              <w:marRight w:val="0"/>
              <w:marTop w:val="0"/>
              <w:marBottom w:val="0"/>
              <w:divBdr>
                <w:top w:val="none" w:sz="0" w:space="0" w:color="auto"/>
                <w:left w:val="none" w:sz="0" w:space="0" w:color="auto"/>
                <w:bottom w:val="none" w:sz="0" w:space="0" w:color="auto"/>
                <w:right w:val="none" w:sz="0" w:space="0" w:color="auto"/>
              </w:divBdr>
            </w:div>
            <w:div w:id="1658263191">
              <w:marLeft w:val="0"/>
              <w:marRight w:val="0"/>
              <w:marTop w:val="0"/>
              <w:marBottom w:val="0"/>
              <w:divBdr>
                <w:top w:val="none" w:sz="0" w:space="0" w:color="auto"/>
                <w:left w:val="none" w:sz="0" w:space="0" w:color="auto"/>
                <w:bottom w:val="none" w:sz="0" w:space="0" w:color="auto"/>
                <w:right w:val="none" w:sz="0" w:space="0" w:color="auto"/>
              </w:divBdr>
            </w:div>
            <w:div w:id="1663699514">
              <w:marLeft w:val="0"/>
              <w:marRight w:val="0"/>
              <w:marTop w:val="0"/>
              <w:marBottom w:val="0"/>
              <w:divBdr>
                <w:top w:val="none" w:sz="0" w:space="0" w:color="auto"/>
                <w:left w:val="none" w:sz="0" w:space="0" w:color="auto"/>
                <w:bottom w:val="none" w:sz="0" w:space="0" w:color="auto"/>
                <w:right w:val="none" w:sz="0" w:space="0" w:color="auto"/>
              </w:divBdr>
            </w:div>
            <w:div w:id="188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903">
      <w:bodyDiv w:val="1"/>
      <w:marLeft w:val="0"/>
      <w:marRight w:val="0"/>
      <w:marTop w:val="0"/>
      <w:marBottom w:val="0"/>
      <w:divBdr>
        <w:top w:val="none" w:sz="0" w:space="0" w:color="auto"/>
        <w:left w:val="none" w:sz="0" w:space="0" w:color="auto"/>
        <w:bottom w:val="none" w:sz="0" w:space="0" w:color="auto"/>
        <w:right w:val="none" w:sz="0" w:space="0" w:color="auto"/>
      </w:divBdr>
    </w:div>
    <w:div w:id="551186776">
      <w:bodyDiv w:val="1"/>
      <w:marLeft w:val="0"/>
      <w:marRight w:val="0"/>
      <w:marTop w:val="0"/>
      <w:marBottom w:val="0"/>
      <w:divBdr>
        <w:top w:val="none" w:sz="0" w:space="0" w:color="auto"/>
        <w:left w:val="none" w:sz="0" w:space="0" w:color="auto"/>
        <w:bottom w:val="none" w:sz="0" w:space="0" w:color="auto"/>
        <w:right w:val="none" w:sz="0" w:space="0" w:color="auto"/>
      </w:divBdr>
    </w:div>
    <w:div w:id="559940849">
      <w:bodyDiv w:val="1"/>
      <w:marLeft w:val="0"/>
      <w:marRight w:val="0"/>
      <w:marTop w:val="0"/>
      <w:marBottom w:val="0"/>
      <w:divBdr>
        <w:top w:val="none" w:sz="0" w:space="0" w:color="auto"/>
        <w:left w:val="none" w:sz="0" w:space="0" w:color="auto"/>
        <w:bottom w:val="none" w:sz="0" w:space="0" w:color="auto"/>
        <w:right w:val="none" w:sz="0" w:space="0" w:color="auto"/>
      </w:divBdr>
      <w:divsChild>
        <w:div w:id="1886522143">
          <w:marLeft w:val="0"/>
          <w:marRight w:val="0"/>
          <w:marTop w:val="0"/>
          <w:marBottom w:val="0"/>
          <w:divBdr>
            <w:top w:val="none" w:sz="0" w:space="0" w:color="auto"/>
            <w:left w:val="none" w:sz="0" w:space="0" w:color="auto"/>
            <w:bottom w:val="none" w:sz="0" w:space="0" w:color="auto"/>
            <w:right w:val="none" w:sz="0" w:space="0" w:color="auto"/>
          </w:divBdr>
          <w:divsChild>
            <w:div w:id="105080980">
              <w:marLeft w:val="0"/>
              <w:marRight w:val="0"/>
              <w:marTop w:val="0"/>
              <w:marBottom w:val="0"/>
              <w:divBdr>
                <w:top w:val="none" w:sz="0" w:space="0" w:color="auto"/>
                <w:left w:val="none" w:sz="0" w:space="0" w:color="auto"/>
                <w:bottom w:val="none" w:sz="0" w:space="0" w:color="auto"/>
                <w:right w:val="none" w:sz="0" w:space="0" w:color="auto"/>
              </w:divBdr>
            </w:div>
            <w:div w:id="357704217">
              <w:marLeft w:val="0"/>
              <w:marRight w:val="0"/>
              <w:marTop w:val="0"/>
              <w:marBottom w:val="0"/>
              <w:divBdr>
                <w:top w:val="none" w:sz="0" w:space="0" w:color="auto"/>
                <w:left w:val="none" w:sz="0" w:space="0" w:color="auto"/>
                <w:bottom w:val="none" w:sz="0" w:space="0" w:color="auto"/>
                <w:right w:val="none" w:sz="0" w:space="0" w:color="auto"/>
              </w:divBdr>
            </w:div>
            <w:div w:id="565067062">
              <w:marLeft w:val="0"/>
              <w:marRight w:val="0"/>
              <w:marTop w:val="0"/>
              <w:marBottom w:val="0"/>
              <w:divBdr>
                <w:top w:val="none" w:sz="0" w:space="0" w:color="auto"/>
                <w:left w:val="none" w:sz="0" w:space="0" w:color="auto"/>
                <w:bottom w:val="none" w:sz="0" w:space="0" w:color="auto"/>
                <w:right w:val="none" w:sz="0" w:space="0" w:color="auto"/>
              </w:divBdr>
            </w:div>
            <w:div w:id="1703361376">
              <w:marLeft w:val="0"/>
              <w:marRight w:val="0"/>
              <w:marTop w:val="0"/>
              <w:marBottom w:val="0"/>
              <w:divBdr>
                <w:top w:val="none" w:sz="0" w:space="0" w:color="auto"/>
                <w:left w:val="none" w:sz="0" w:space="0" w:color="auto"/>
                <w:bottom w:val="none" w:sz="0" w:space="0" w:color="auto"/>
                <w:right w:val="none" w:sz="0" w:space="0" w:color="auto"/>
              </w:divBdr>
            </w:div>
            <w:div w:id="1799880980">
              <w:marLeft w:val="0"/>
              <w:marRight w:val="0"/>
              <w:marTop w:val="0"/>
              <w:marBottom w:val="0"/>
              <w:divBdr>
                <w:top w:val="none" w:sz="0" w:space="0" w:color="auto"/>
                <w:left w:val="none" w:sz="0" w:space="0" w:color="auto"/>
                <w:bottom w:val="none" w:sz="0" w:space="0" w:color="auto"/>
                <w:right w:val="none" w:sz="0" w:space="0" w:color="auto"/>
              </w:divBdr>
            </w:div>
            <w:div w:id="20273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0294">
      <w:bodyDiv w:val="1"/>
      <w:marLeft w:val="0"/>
      <w:marRight w:val="0"/>
      <w:marTop w:val="0"/>
      <w:marBottom w:val="0"/>
      <w:divBdr>
        <w:top w:val="none" w:sz="0" w:space="0" w:color="auto"/>
        <w:left w:val="none" w:sz="0" w:space="0" w:color="auto"/>
        <w:bottom w:val="none" w:sz="0" w:space="0" w:color="auto"/>
        <w:right w:val="none" w:sz="0" w:space="0" w:color="auto"/>
      </w:divBdr>
      <w:divsChild>
        <w:div w:id="826753203">
          <w:marLeft w:val="0"/>
          <w:marRight w:val="0"/>
          <w:marTop w:val="0"/>
          <w:marBottom w:val="0"/>
          <w:divBdr>
            <w:top w:val="none" w:sz="0" w:space="0" w:color="auto"/>
            <w:left w:val="none" w:sz="0" w:space="0" w:color="auto"/>
            <w:bottom w:val="none" w:sz="0" w:space="0" w:color="auto"/>
            <w:right w:val="none" w:sz="0" w:space="0" w:color="auto"/>
          </w:divBdr>
          <w:divsChild>
            <w:div w:id="765148189">
              <w:marLeft w:val="0"/>
              <w:marRight w:val="0"/>
              <w:marTop w:val="0"/>
              <w:marBottom w:val="0"/>
              <w:divBdr>
                <w:top w:val="none" w:sz="0" w:space="0" w:color="auto"/>
                <w:left w:val="none" w:sz="0" w:space="0" w:color="auto"/>
                <w:bottom w:val="none" w:sz="0" w:space="0" w:color="auto"/>
                <w:right w:val="none" w:sz="0" w:space="0" w:color="auto"/>
              </w:divBdr>
            </w:div>
            <w:div w:id="950668353">
              <w:marLeft w:val="0"/>
              <w:marRight w:val="0"/>
              <w:marTop w:val="0"/>
              <w:marBottom w:val="0"/>
              <w:divBdr>
                <w:top w:val="none" w:sz="0" w:space="0" w:color="auto"/>
                <w:left w:val="none" w:sz="0" w:space="0" w:color="auto"/>
                <w:bottom w:val="none" w:sz="0" w:space="0" w:color="auto"/>
                <w:right w:val="none" w:sz="0" w:space="0" w:color="auto"/>
              </w:divBdr>
            </w:div>
            <w:div w:id="20513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499">
      <w:bodyDiv w:val="1"/>
      <w:marLeft w:val="0"/>
      <w:marRight w:val="0"/>
      <w:marTop w:val="0"/>
      <w:marBottom w:val="0"/>
      <w:divBdr>
        <w:top w:val="none" w:sz="0" w:space="0" w:color="auto"/>
        <w:left w:val="none" w:sz="0" w:space="0" w:color="auto"/>
        <w:bottom w:val="none" w:sz="0" w:space="0" w:color="auto"/>
        <w:right w:val="none" w:sz="0" w:space="0" w:color="auto"/>
      </w:divBdr>
    </w:div>
    <w:div w:id="625623997">
      <w:bodyDiv w:val="1"/>
      <w:marLeft w:val="0"/>
      <w:marRight w:val="0"/>
      <w:marTop w:val="0"/>
      <w:marBottom w:val="0"/>
      <w:divBdr>
        <w:top w:val="none" w:sz="0" w:space="0" w:color="auto"/>
        <w:left w:val="none" w:sz="0" w:space="0" w:color="auto"/>
        <w:bottom w:val="none" w:sz="0" w:space="0" w:color="auto"/>
        <w:right w:val="none" w:sz="0" w:space="0" w:color="auto"/>
      </w:divBdr>
      <w:divsChild>
        <w:div w:id="794101094">
          <w:marLeft w:val="0"/>
          <w:marRight w:val="0"/>
          <w:marTop w:val="240"/>
          <w:marBottom w:val="0"/>
          <w:divBdr>
            <w:top w:val="single" w:sz="6" w:space="0" w:color="auto"/>
            <w:left w:val="single" w:sz="6" w:space="0" w:color="auto"/>
            <w:bottom w:val="none" w:sz="0" w:space="0" w:color="auto"/>
            <w:right w:val="single" w:sz="6" w:space="0" w:color="auto"/>
          </w:divBdr>
        </w:div>
      </w:divsChild>
    </w:div>
    <w:div w:id="626358839">
      <w:bodyDiv w:val="1"/>
      <w:marLeft w:val="0"/>
      <w:marRight w:val="0"/>
      <w:marTop w:val="0"/>
      <w:marBottom w:val="0"/>
      <w:divBdr>
        <w:top w:val="none" w:sz="0" w:space="0" w:color="auto"/>
        <w:left w:val="none" w:sz="0" w:space="0" w:color="auto"/>
        <w:bottom w:val="none" w:sz="0" w:space="0" w:color="auto"/>
        <w:right w:val="none" w:sz="0" w:space="0" w:color="auto"/>
      </w:divBdr>
    </w:div>
    <w:div w:id="644239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195">
          <w:marLeft w:val="0"/>
          <w:marRight w:val="0"/>
          <w:marTop w:val="0"/>
          <w:marBottom w:val="0"/>
          <w:divBdr>
            <w:top w:val="none" w:sz="0" w:space="0" w:color="auto"/>
            <w:left w:val="none" w:sz="0" w:space="0" w:color="auto"/>
            <w:bottom w:val="none" w:sz="0" w:space="0" w:color="auto"/>
            <w:right w:val="none" w:sz="0" w:space="0" w:color="auto"/>
          </w:divBdr>
          <w:divsChild>
            <w:div w:id="1670517005">
              <w:marLeft w:val="0"/>
              <w:marRight w:val="0"/>
              <w:marTop w:val="0"/>
              <w:marBottom w:val="0"/>
              <w:divBdr>
                <w:top w:val="none" w:sz="0" w:space="0" w:color="auto"/>
                <w:left w:val="none" w:sz="0" w:space="0" w:color="auto"/>
                <w:bottom w:val="none" w:sz="0" w:space="0" w:color="auto"/>
                <w:right w:val="none" w:sz="0" w:space="0" w:color="auto"/>
              </w:divBdr>
            </w:div>
            <w:div w:id="1808356073">
              <w:marLeft w:val="0"/>
              <w:marRight w:val="0"/>
              <w:marTop w:val="0"/>
              <w:marBottom w:val="0"/>
              <w:divBdr>
                <w:top w:val="none" w:sz="0" w:space="0" w:color="auto"/>
                <w:left w:val="none" w:sz="0" w:space="0" w:color="auto"/>
                <w:bottom w:val="none" w:sz="0" w:space="0" w:color="auto"/>
                <w:right w:val="none" w:sz="0" w:space="0" w:color="auto"/>
              </w:divBdr>
            </w:div>
            <w:div w:id="19871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1479">
      <w:bodyDiv w:val="1"/>
      <w:marLeft w:val="0"/>
      <w:marRight w:val="0"/>
      <w:marTop w:val="0"/>
      <w:marBottom w:val="0"/>
      <w:divBdr>
        <w:top w:val="none" w:sz="0" w:space="0" w:color="auto"/>
        <w:left w:val="none" w:sz="0" w:space="0" w:color="auto"/>
        <w:bottom w:val="none" w:sz="0" w:space="0" w:color="auto"/>
        <w:right w:val="none" w:sz="0" w:space="0" w:color="auto"/>
      </w:divBdr>
      <w:divsChild>
        <w:div w:id="504898507">
          <w:marLeft w:val="0"/>
          <w:marRight w:val="0"/>
          <w:marTop w:val="0"/>
          <w:marBottom w:val="0"/>
          <w:divBdr>
            <w:top w:val="none" w:sz="0" w:space="0" w:color="auto"/>
            <w:left w:val="none" w:sz="0" w:space="0" w:color="auto"/>
            <w:bottom w:val="none" w:sz="0" w:space="0" w:color="auto"/>
            <w:right w:val="none" w:sz="0" w:space="0" w:color="auto"/>
          </w:divBdr>
          <w:divsChild>
            <w:div w:id="342821578">
              <w:marLeft w:val="0"/>
              <w:marRight w:val="0"/>
              <w:marTop w:val="0"/>
              <w:marBottom w:val="0"/>
              <w:divBdr>
                <w:top w:val="none" w:sz="0" w:space="0" w:color="auto"/>
                <w:left w:val="none" w:sz="0" w:space="0" w:color="auto"/>
                <w:bottom w:val="none" w:sz="0" w:space="0" w:color="auto"/>
                <w:right w:val="none" w:sz="0" w:space="0" w:color="auto"/>
              </w:divBdr>
            </w:div>
            <w:div w:id="608006864">
              <w:marLeft w:val="0"/>
              <w:marRight w:val="0"/>
              <w:marTop w:val="0"/>
              <w:marBottom w:val="0"/>
              <w:divBdr>
                <w:top w:val="none" w:sz="0" w:space="0" w:color="auto"/>
                <w:left w:val="none" w:sz="0" w:space="0" w:color="auto"/>
                <w:bottom w:val="none" w:sz="0" w:space="0" w:color="auto"/>
                <w:right w:val="none" w:sz="0" w:space="0" w:color="auto"/>
              </w:divBdr>
            </w:div>
            <w:div w:id="679046229">
              <w:marLeft w:val="0"/>
              <w:marRight w:val="0"/>
              <w:marTop w:val="0"/>
              <w:marBottom w:val="0"/>
              <w:divBdr>
                <w:top w:val="none" w:sz="0" w:space="0" w:color="auto"/>
                <w:left w:val="none" w:sz="0" w:space="0" w:color="auto"/>
                <w:bottom w:val="none" w:sz="0" w:space="0" w:color="auto"/>
                <w:right w:val="none" w:sz="0" w:space="0" w:color="auto"/>
              </w:divBdr>
            </w:div>
            <w:div w:id="903183621">
              <w:marLeft w:val="0"/>
              <w:marRight w:val="0"/>
              <w:marTop w:val="0"/>
              <w:marBottom w:val="0"/>
              <w:divBdr>
                <w:top w:val="none" w:sz="0" w:space="0" w:color="auto"/>
                <w:left w:val="none" w:sz="0" w:space="0" w:color="auto"/>
                <w:bottom w:val="none" w:sz="0" w:space="0" w:color="auto"/>
                <w:right w:val="none" w:sz="0" w:space="0" w:color="auto"/>
              </w:divBdr>
            </w:div>
            <w:div w:id="997343646">
              <w:marLeft w:val="0"/>
              <w:marRight w:val="0"/>
              <w:marTop w:val="0"/>
              <w:marBottom w:val="0"/>
              <w:divBdr>
                <w:top w:val="none" w:sz="0" w:space="0" w:color="auto"/>
                <w:left w:val="none" w:sz="0" w:space="0" w:color="auto"/>
                <w:bottom w:val="none" w:sz="0" w:space="0" w:color="auto"/>
                <w:right w:val="none" w:sz="0" w:space="0" w:color="auto"/>
              </w:divBdr>
            </w:div>
            <w:div w:id="1108306498">
              <w:marLeft w:val="0"/>
              <w:marRight w:val="0"/>
              <w:marTop w:val="0"/>
              <w:marBottom w:val="0"/>
              <w:divBdr>
                <w:top w:val="none" w:sz="0" w:space="0" w:color="auto"/>
                <w:left w:val="none" w:sz="0" w:space="0" w:color="auto"/>
                <w:bottom w:val="none" w:sz="0" w:space="0" w:color="auto"/>
                <w:right w:val="none" w:sz="0" w:space="0" w:color="auto"/>
              </w:divBdr>
            </w:div>
            <w:div w:id="1194998249">
              <w:marLeft w:val="0"/>
              <w:marRight w:val="0"/>
              <w:marTop w:val="0"/>
              <w:marBottom w:val="0"/>
              <w:divBdr>
                <w:top w:val="none" w:sz="0" w:space="0" w:color="auto"/>
                <w:left w:val="none" w:sz="0" w:space="0" w:color="auto"/>
                <w:bottom w:val="none" w:sz="0" w:space="0" w:color="auto"/>
                <w:right w:val="none" w:sz="0" w:space="0" w:color="auto"/>
              </w:divBdr>
            </w:div>
            <w:div w:id="1349404861">
              <w:marLeft w:val="0"/>
              <w:marRight w:val="0"/>
              <w:marTop w:val="0"/>
              <w:marBottom w:val="0"/>
              <w:divBdr>
                <w:top w:val="none" w:sz="0" w:space="0" w:color="auto"/>
                <w:left w:val="none" w:sz="0" w:space="0" w:color="auto"/>
                <w:bottom w:val="none" w:sz="0" w:space="0" w:color="auto"/>
                <w:right w:val="none" w:sz="0" w:space="0" w:color="auto"/>
              </w:divBdr>
            </w:div>
            <w:div w:id="1526366168">
              <w:marLeft w:val="0"/>
              <w:marRight w:val="0"/>
              <w:marTop w:val="0"/>
              <w:marBottom w:val="0"/>
              <w:divBdr>
                <w:top w:val="none" w:sz="0" w:space="0" w:color="auto"/>
                <w:left w:val="none" w:sz="0" w:space="0" w:color="auto"/>
                <w:bottom w:val="none" w:sz="0" w:space="0" w:color="auto"/>
                <w:right w:val="none" w:sz="0" w:space="0" w:color="auto"/>
              </w:divBdr>
            </w:div>
            <w:div w:id="1576430874">
              <w:marLeft w:val="0"/>
              <w:marRight w:val="0"/>
              <w:marTop w:val="0"/>
              <w:marBottom w:val="0"/>
              <w:divBdr>
                <w:top w:val="none" w:sz="0" w:space="0" w:color="auto"/>
                <w:left w:val="none" w:sz="0" w:space="0" w:color="auto"/>
                <w:bottom w:val="none" w:sz="0" w:space="0" w:color="auto"/>
                <w:right w:val="none" w:sz="0" w:space="0" w:color="auto"/>
              </w:divBdr>
            </w:div>
            <w:div w:id="1809199467">
              <w:marLeft w:val="0"/>
              <w:marRight w:val="0"/>
              <w:marTop w:val="0"/>
              <w:marBottom w:val="0"/>
              <w:divBdr>
                <w:top w:val="none" w:sz="0" w:space="0" w:color="auto"/>
                <w:left w:val="none" w:sz="0" w:space="0" w:color="auto"/>
                <w:bottom w:val="none" w:sz="0" w:space="0" w:color="auto"/>
                <w:right w:val="none" w:sz="0" w:space="0" w:color="auto"/>
              </w:divBdr>
            </w:div>
            <w:div w:id="19411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227">
      <w:bodyDiv w:val="1"/>
      <w:marLeft w:val="0"/>
      <w:marRight w:val="0"/>
      <w:marTop w:val="0"/>
      <w:marBottom w:val="0"/>
      <w:divBdr>
        <w:top w:val="none" w:sz="0" w:space="0" w:color="auto"/>
        <w:left w:val="none" w:sz="0" w:space="0" w:color="auto"/>
        <w:bottom w:val="none" w:sz="0" w:space="0" w:color="auto"/>
        <w:right w:val="none" w:sz="0" w:space="0" w:color="auto"/>
      </w:divBdr>
    </w:div>
    <w:div w:id="679893329">
      <w:bodyDiv w:val="1"/>
      <w:marLeft w:val="0"/>
      <w:marRight w:val="0"/>
      <w:marTop w:val="0"/>
      <w:marBottom w:val="0"/>
      <w:divBdr>
        <w:top w:val="none" w:sz="0" w:space="0" w:color="auto"/>
        <w:left w:val="none" w:sz="0" w:space="0" w:color="auto"/>
        <w:bottom w:val="none" w:sz="0" w:space="0" w:color="auto"/>
        <w:right w:val="none" w:sz="0" w:space="0" w:color="auto"/>
      </w:divBdr>
      <w:divsChild>
        <w:div w:id="636109076">
          <w:marLeft w:val="0"/>
          <w:marRight w:val="0"/>
          <w:marTop w:val="0"/>
          <w:marBottom w:val="0"/>
          <w:divBdr>
            <w:top w:val="none" w:sz="0" w:space="0" w:color="auto"/>
            <w:left w:val="none" w:sz="0" w:space="0" w:color="auto"/>
            <w:bottom w:val="none" w:sz="0" w:space="0" w:color="auto"/>
            <w:right w:val="none" w:sz="0" w:space="0" w:color="auto"/>
          </w:divBdr>
          <w:divsChild>
            <w:div w:id="20207597">
              <w:marLeft w:val="0"/>
              <w:marRight w:val="0"/>
              <w:marTop w:val="0"/>
              <w:marBottom w:val="0"/>
              <w:divBdr>
                <w:top w:val="none" w:sz="0" w:space="0" w:color="auto"/>
                <w:left w:val="none" w:sz="0" w:space="0" w:color="auto"/>
                <w:bottom w:val="none" w:sz="0" w:space="0" w:color="auto"/>
                <w:right w:val="none" w:sz="0" w:space="0" w:color="auto"/>
              </w:divBdr>
            </w:div>
            <w:div w:id="26832488">
              <w:marLeft w:val="0"/>
              <w:marRight w:val="0"/>
              <w:marTop w:val="0"/>
              <w:marBottom w:val="0"/>
              <w:divBdr>
                <w:top w:val="none" w:sz="0" w:space="0" w:color="auto"/>
                <w:left w:val="none" w:sz="0" w:space="0" w:color="auto"/>
                <w:bottom w:val="none" w:sz="0" w:space="0" w:color="auto"/>
                <w:right w:val="none" w:sz="0" w:space="0" w:color="auto"/>
              </w:divBdr>
            </w:div>
            <w:div w:id="55980871">
              <w:marLeft w:val="0"/>
              <w:marRight w:val="0"/>
              <w:marTop w:val="0"/>
              <w:marBottom w:val="0"/>
              <w:divBdr>
                <w:top w:val="none" w:sz="0" w:space="0" w:color="auto"/>
                <w:left w:val="none" w:sz="0" w:space="0" w:color="auto"/>
                <w:bottom w:val="none" w:sz="0" w:space="0" w:color="auto"/>
                <w:right w:val="none" w:sz="0" w:space="0" w:color="auto"/>
              </w:divBdr>
            </w:div>
            <w:div w:id="64835974">
              <w:marLeft w:val="0"/>
              <w:marRight w:val="0"/>
              <w:marTop w:val="0"/>
              <w:marBottom w:val="0"/>
              <w:divBdr>
                <w:top w:val="none" w:sz="0" w:space="0" w:color="auto"/>
                <w:left w:val="none" w:sz="0" w:space="0" w:color="auto"/>
                <w:bottom w:val="none" w:sz="0" w:space="0" w:color="auto"/>
                <w:right w:val="none" w:sz="0" w:space="0" w:color="auto"/>
              </w:divBdr>
            </w:div>
            <w:div w:id="84764173">
              <w:marLeft w:val="0"/>
              <w:marRight w:val="0"/>
              <w:marTop w:val="0"/>
              <w:marBottom w:val="0"/>
              <w:divBdr>
                <w:top w:val="none" w:sz="0" w:space="0" w:color="auto"/>
                <w:left w:val="none" w:sz="0" w:space="0" w:color="auto"/>
                <w:bottom w:val="none" w:sz="0" w:space="0" w:color="auto"/>
                <w:right w:val="none" w:sz="0" w:space="0" w:color="auto"/>
              </w:divBdr>
            </w:div>
            <w:div w:id="110051549">
              <w:marLeft w:val="0"/>
              <w:marRight w:val="0"/>
              <w:marTop w:val="0"/>
              <w:marBottom w:val="0"/>
              <w:divBdr>
                <w:top w:val="none" w:sz="0" w:space="0" w:color="auto"/>
                <w:left w:val="none" w:sz="0" w:space="0" w:color="auto"/>
                <w:bottom w:val="none" w:sz="0" w:space="0" w:color="auto"/>
                <w:right w:val="none" w:sz="0" w:space="0" w:color="auto"/>
              </w:divBdr>
            </w:div>
            <w:div w:id="111635300">
              <w:marLeft w:val="0"/>
              <w:marRight w:val="0"/>
              <w:marTop w:val="0"/>
              <w:marBottom w:val="0"/>
              <w:divBdr>
                <w:top w:val="none" w:sz="0" w:space="0" w:color="auto"/>
                <w:left w:val="none" w:sz="0" w:space="0" w:color="auto"/>
                <w:bottom w:val="none" w:sz="0" w:space="0" w:color="auto"/>
                <w:right w:val="none" w:sz="0" w:space="0" w:color="auto"/>
              </w:divBdr>
            </w:div>
            <w:div w:id="111747323">
              <w:marLeft w:val="0"/>
              <w:marRight w:val="0"/>
              <w:marTop w:val="0"/>
              <w:marBottom w:val="0"/>
              <w:divBdr>
                <w:top w:val="none" w:sz="0" w:space="0" w:color="auto"/>
                <w:left w:val="none" w:sz="0" w:space="0" w:color="auto"/>
                <w:bottom w:val="none" w:sz="0" w:space="0" w:color="auto"/>
                <w:right w:val="none" w:sz="0" w:space="0" w:color="auto"/>
              </w:divBdr>
            </w:div>
            <w:div w:id="185219159">
              <w:marLeft w:val="0"/>
              <w:marRight w:val="0"/>
              <w:marTop w:val="0"/>
              <w:marBottom w:val="0"/>
              <w:divBdr>
                <w:top w:val="none" w:sz="0" w:space="0" w:color="auto"/>
                <w:left w:val="none" w:sz="0" w:space="0" w:color="auto"/>
                <w:bottom w:val="none" w:sz="0" w:space="0" w:color="auto"/>
                <w:right w:val="none" w:sz="0" w:space="0" w:color="auto"/>
              </w:divBdr>
            </w:div>
            <w:div w:id="203762412">
              <w:marLeft w:val="0"/>
              <w:marRight w:val="0"/>
              <w:marTop w:val="0"/>
              <w:marBottom w:val="0"/>
              <w:divBdr>
                <w:top w:val="none" w:sz="0" w:space="0" w:color="auto"/>
                <w:left w:val="none" w:sz="0" w:space="0" w:color="auto"/>
                <w:bottom w:val="none" w:sz="0" w:space="0" w:color="auto"/>
                <w:right w:val="none" w:sz="0" w:space="0" w:color="auto"/>
              </w:divBdr>
            </w:div>
            <w:div w:id="214976800">
              <w:marLeft w:val="0"/>
              <w:marRight w:val="0"/>
              <w:marTop w:val="0"/>
              <w:marBottom w:val="0"/>
              <w:divBdr>
                <w:top w:val="none" w:sz="0" w:space="0" w:color="auto"/>
                <w:left w:val="none" w:sz="0" w:space="0" w:color="auto"/>
                <w:bottom w:val="none" w:sz="0" w:space="0" w:color="auto"/>
                <w:right w:val="none" w:sz="0" w:space="0" w:color="auto"/>
              </w:divBdr>
            </w:div>
            <w:div w:id="225457331">
              <w:marLeft w:val="0"/>
              <w:marRight w:val="0"/>
              <w:marTop w:val="0"/>
              <w:marBottom w:val="0"/>
              <w:divBdr>
                <w:top w:val="none" w:sz="0" w:space="0" w:color="auto"/>
                <w:left w:val="none" w:sz="0" w:space="0" w:color="auto"/>
                <w:bottom w:val="none" w:sz="0" w:space="0" w:color="auto"/>
                <w:right w:val="none" w:sz="0" w:space="0" w:color="auto"/>
              </w:divBdr>
            </w:div>
            <w:div w:id="246034710">
              <w:marLeft w:val="0"/>
              <w:marRight w:val="0"/>
              <w:marTop w:val="0"/>
              <w:marBottom w:val="0"/>
              <w:divBdr>
                <w:top w:val="none" w:sz="0" w:space="0" w:color="auto"/>
                <w:left w:val="none" w:sz="0" w:space="0" w:color="auto"/>
                <w:bottom w:val="none" w:sz="0" w:space="0" w:color="auto"/>
                <w:right w:val="none" w:sz="0" w:space="0" w:color="auto"/>
              </w:divBdr>
            </w:div>
            <w:div w:id="281573789">
              <w:marLeft w:val="0"/>
              <w:marRight w:val="0"/>
              <w:marTop w:val="0"/>
              <w:marBottom w:val="0"/>
              <w:divBdr>
                <w:top w:val="none" w:sz="0" w:space="0" w:color="auto"/>
                <w:left w:val="none" w:sz="0" w:space="0" w:color="auto"/>
                <w:bottom w:val="none" w:sz="0" w:space="0" w:color="auto"/>
                <w:right w:val="none" w:sz="0" w:space="0" w:color="auto"/>
              </w:divBdr>
            </w:div>
            <w:div w:id="362445866">
              <w:marLeft w:val="0"/>
              <w:marRight w:val="0"/>
              <w:marTop w:val="0"/>
              <w:marBottom w:val="0"/>
              <w:divBdr>
                <w:top w:val="none" w:sz="0" w:space="0" w:color="auto"/>
                <w:left w:val="none" w:sz="0" w:space="0" w:color="auto"/>
                <w:bottom w:val="none" w:sz="0" w:space="0" w:color="auto"/>
                <w:right w:val="none" w:sz="0" w:space="0" w:color="auto"/>
              </w:divBdr>
            </w:div>
            <w:div w:id="400249489">
              <w:marLeft w:val="0"/>
              <w:marRight w:val="0"/>
              <w:marTop w:val="0"/>
              <w:marBottom w:val="0"/>
              <w:divBdr>
                <w:top w:val="none" w:sz="0" w:space="0" w:color="auto"/>
                <w:left w:val="none" w:sz="0" w:space="0" w:color="auto"/>
                <w:bottom w:val="none" w:sz="0" w:space="0" w:color="auto"/>
                <w:right w:val="none" w:sz="0" w:space="0" w:color="auto"/>
              </w:divBdr>
            </w:div>
            <w:div w:id="553809121">
              <w:marLeft w:val="0"/>
              <w:marRight w:val="0"/>
              <w:marTop w:val="0"/>
              <w:marBottom w:val="0"/>
              <w:divBdr>
                <w:top w:val="none" w:sz="0" w:space="0" w:color="auto"/>
                <w:left w:val="none" w:sz="0" w:space="0" w:color="auto"/>
                <w:bottom w:val="none" w:sz="0" w:space="0" w:color="auto"/>
                <w:right w:val="none" w:sz="0" w:space="0" w:color="auto"/>
              </w:divBdr>
            </w:div>
            <w:div w:id="599488407">
              <w:marLeft w:val="0"/>
              <w:marRight w:val="0"/>
              <w:marTop w:val="0"/>
              <w:marBottom w:val="0"/>
              <w:divBdr>
                <w:top w:val="none" w:sz="0" w:space="0" w:color="auto"/>
                <w:left w:val="none" w:sz="0" w:space="0" w:color="auto"/>
                <w:bottom w:val="none" w:sz="0" w:space="0" w:color="auto"/>
                <w:right w:val="none" w:sz="0" w:space="0" w:color="auto"/>
              </w:divBdr>
            </w:div>
            <w:div w:id="649290519">
              <w:marLeft w:val="0"/>
              <w:marRight w:val="0"/>
              <w:marTop w:val="0"/>
              <w:marBottom w:val="0"/>
              <w:divBdr>
                <w:top w:val="none" w:sz="0" w:space="0" w:color="auto"/>
                <w:left w:val="none" w:sz="0" w:space="0" w:color="auto"/>
                <w:bottom w:val="none" w:sz="0" w:space="0" w:color="auto"/>
                <w:right w:val="none" w:sz="0" w:space="0" w:color="auto"/>
              </w:divBdr>
            </w:div>
            <w:div w:id="669410668">
              <w:marLeft w:val="0"/>
              <w:marRight w:val="0"/>
              <w:marTop w:val="0"/>
              <w:marBottom w:val="0"/>
              <w:divBdr>
                <w:top w:val="none" w:sz="0" w:space="0" w:color="auto"/>
                <w:left w:val="none" w:sz="0" w:space="0" w:color="auto"/>
                <w:bottom w:val="none" w:sz="0" w:space="0" w:color="auto"/>
                <w:right w:val="none" w:sz="0" w:space="0" w:color="auto"/>
              </w:divBdr>
            </w:div>
            <w:div w:id="732003255">
              <w:marLeft w:val="0"/>
              <w:marRight w:val="0"/>
              <w:marTop w:val="0"/>
              <w:marBottom w:val="0"/>
              <w:divBdr>
                <w:top w:val="none" w:sz="0" w:space="0" w:color="auto"/>
                <w:left w:val="none" w:sz="0" w:space="0" w:color="auto"/>
                <w:bottom w:val="none" w:sz="0" w:space="0" w:color="auto"/>
                <w:right w:val="none" w:sz="0" w:space="0" w:color="auto"/>
              </w:divBdr>
            </w:div>
            <w:div w:id="758986682">
              <w:marLeft w:val="0"/>
              <w:marRight w:val="0"/>
              <w:marTop w:val="0"/>
              <w:marBottom w:val="0"/>
              <w:divBdr>
                <w:top w:val="none" w:sz="0" w:space="0" w:color="auto"/>
                <w:left w:val="none" w:sz="0" w:space="0" w:color="auto"/>
                <w:bottom w:val="none" w:sz="0" w:space="0" w:color="auto"/>
                <w:right w:val="none" w:sz="0" w:space="0" w:color="auto"/>
              </w:divBdr>
            </w:div>
            <w:div w:id="815028387">
              <w:marLeft w:val="0"/>
              <w:marRight w:val="0"/>
              <w:marTop w:val="0"/>
              <w:marBottom w:val="0"/>
              <w:divBdr>
                <w:top w:val="none" w:sz="0" w:space="0" w:color="auto"/>
                <w:left w:val="none" w:sz="0" w:space="0" w:color="auto"/>
                <w:bottom w:val="none" w:sz="0" w:space="0" w:color="auto"/>
                <w:right w:val="none" w:sz="0" w:space="0" w:color="auto"/>
              </w:divBdr>
            </w:div>
            <w:div w:id="849442341">
              <w:marLeft w:val="0"/>
              <w:marRight w:val="0"/>
              <w:marTop w:val="0"/>
              <w:marBottom w:val="0"/>
              <w:divBdr>
                <w:top w:val="none" w:sz="0" w:space="0" w:color="auto"/>
                <w:left w:val="none" w:sz="0" w:space="0" w:color="auto"/>
                <w:bottom w:val="none" w:sz="0" w:space="0" w:color="auto"/>
                <w:right w:val="none" w:sz="0" w:space="0" w:color="auto"/>
              </w:divBdr>
            </w:div>
            <w:div w:id="903493653">
              <w:marLeft w:val="0"/>
              <w:marRight w:val="0"/>
              <w:marTop w:val="0"/>
              <w:marBottom w:val="0"/>
              <w:divBdr>
                <w:top w:val="none" w:sz="0" w:space="0" w:color="auto"/>
                <w:left w:val="none" w:sz="0" w:space="0" w:color="auto"/>
                <w:bottom w:val="none" w:sz="0" w:space="0" w:color="auto"/>
                <w:right w:val="none" w:sz="0" w:space="0" w:color="auto"/>
              </w:divBdr>
            </w:div>
            <w:div w:id="921259040">
              <w:marLeft w:val="0"/>
              <w:marRight w:val="0"/>
              <w:marTop w:val="0"/>
              <w:marBottom w:val="0"/>
              <w:divBdr>
                <w:top w:val="none" w:sz="0" w:space="0" w:color="auto"/>
                <w:left w:val="none" w:sz="0" w:space="0" w:color="auto"/>
                <w:bottom w:val="none" w:sz="0" w:space="0" w:color="auto"/>
                <w:right w:val="none" w:sz="0" w:space="0" w:color="auto"/>
              </w:divBdr>
            </w:div>
            <w:div w:id="966010801">
              <w:marLeft w:val="0"/>
              <w:marRight w:val="0"/>
              <w:marTop w:val="0"/>
              <w:marBottom w:val="0"/>
              <w:divBdr>
                <w:top w:val="none" w:sz="0" w:space="0" w:color="auto"/>
                <w:left w:val="none" w:sz="0" w:space="0" w:color="auto"/>
                <w:bottom w:val="none" w:sz="0" w:space="0" w:color="auto"/>
                <w:right w:val="none" w:sz="0" w:space="0" w:color="auto"/>
              </w:divBdr>
            </w:div>
            <w:div w:id="992608947">
              <w:marLeft w:val="0"/>
              <w:marRight w:val="0"/>
              <w:marTop w:val="0"/>
              <w:marBottom w:val="0"/>
              <w:divBdr>
                <w:top w:val="none" w:sz="0" w:space="0" w:color="auto"/>
                <w:left w:val="none" w:sz="0" w:space="0" w:color="auto"/>
                <w:bottom w:val="none" w:sz="0" w:space="0" w:color="auto"/>
                <w:right w:val="none" w:sz="0" w:space="0" w:color="auto"/>
              </w:divBdr>
            </w:div>
            <w:div w:id="1126116266">
              <w:marLeft w:val="0"/>
              <w:marRight w:val="0"/>
              <w:marTop w:val="0"/>
              <w:marBottom w:val="0"/>
              <w:divBdr>
                <w:top w:val="none" w:sz="0" w:space="0" w:color="auto"/>
                <w:left w:val="none" w:sz="0" w:space="0" w:color="auto"/>
                <w:bottom w:val="none" w:sz="0" w:space="0" w:color="auto"/>
                <w:right w:val="none" w:sz="0" w:space="0" w:color="auto"/>
              </w:divBdr>
            </w:div>
            <w:div w:id="1154417226">
              <w:marLeft w:val="0"/>
              <w:marRight w:val="0"/>
              <w:marTop w:val="0"/>
              <w:marBottom w:val="0"/>
              <w:divBdr>
                <w:top w:val="none" w:sz="0" w:space="0" w:color="auto"/>
                <w:left w:val="none" w:sz="0" w:space="0" w:color="auto"/>
                <w:bottom w:val="none" w:sz="0" w:space="0" w:color="auto"/>
                <w:right w:val="none" w:sz="0" w:space="0" w:color="auto"/>
              </w:divBdr>
            </w:div>
            <w:div w:id="1212693811">
              <w:marLeft w:val="0"/>
              <w:marRight w:val="0"/>
              <w:marTop w:val="0"/>
              <w:marBottom w:val="0"/>
              <w:divBdr>
                <w:top w:val="none" w:sz="0" w:space="0" w:color="auto"/>
                <w:left w:val="none" w:sz="0" w:space="0" w:color="auto"/>
                <w:bottom w:val="none" w:sz="0" w:space="0" w:color="auto"/>
                <w:right w:val="none" w:sz="0" w:space="0" w:color="auto"/>
              </w:divBdr>
            </w:div>
            <w:div w:id="1217351380">
              <w:marLeft w:val="0"/>
              <w:marRight w:val="0"/>
              <w:marTop w:val="0"/>
              <w:marBottom w:val="0"/>
              <w:divBdr>
                <w:top w:val="none" w:sz="0" w:space="0" w:color="auto"/>
                <w:left w:val="none" w:sz="0" w:space="0" w:color="auto"/>
                <w:bottom w:val="none" w:sz="0" w:space="0" w:color="auto"/>
                <w:right w:val="none" w:sz="0" w:space="0" w:color="auto"/>
              </w:divBdr>
            </w:div>
            <w:div w:id="1288394037">
              <w:marLeft w:val="0"/>
              <w:marRight w:val="0"/>
              <w:marTop w:val="0"/>
              <w:marBottom w:val="0"/>
              <w:divBdr>
                <w:top w:val="none" w:sz="0" w:space="0" w:color="auto"/>
                <w:left w:val="none" w:sz="0" w:space="0" w:color="auto"/>
                <w:bottom w:val="none" w:sz="0" w:space="0" w:color="auto"/>
                <w:right w:val="none" w:sz="0" w:space="0" w:color="auto"/>
              </w:divBdr>
            </w:div>
            <w:div w:id="1382631254">
              <w:marLeft w:val="0"/>
              <w:marRight w:val="0"/>
              <w:marTop w:val="0"/>
              <w:marBottom w:val="0"/>
              <w:divBdr>
                <w:top w:val="none" w:sz="0" w:space="0" w:color="auto"/>
                <w:left w:val="none" w:sz="0" w:space="0" w:color="auto"/>
                <w:bottom w:val="none" w:sz="0" w:space="0" w:color="auto"/>
                <w:right w:val="none" w:sz="0" w:space="0" w:color="auto"/>
              </w:divBdr>
            </w:div>
            <w:div w:id="1436825511">
              <w:marLeft w:val="0"/>
              <w:marRight w:val="0"/>
              <w:marTop w:val="0"/>
              <w:marBottom w:val="0"/>
              <w:divBdr>
                <w:top w:val="none" w:sz="0" w:space="0" w:color="auto"/>
                <w:left w:val="none" w:sz="0" w:space="0" w:color="auto"/>
                <w:bottom w:val="none" w:sz="0" w:space="0" w:color="auto"/>
                <w:right w:val="none" w:sz="0" w:space="0" w:color="auto"/>
              </w:divBdr>
            </w:div>
            <w:div w:id="1507138322">
              <w:marLeft w:val="0"/>
              <w:marRight w:val="0"/>
              <w:marTop w:val="0"/>
              <w:marBottom w:val="0"/>
              <w:divBdr>
                <w:top w:val="none" w:sz="0" w:space="0" w:color="auto"/>
                <w:left w:val="none" w:sz="0" w:space="0" w:color="auto"/>
                <w:bottom w:val="none" w:sz="0" w:space="0" w:color="auto"/>
                <w:right w:val="none" w:sz="0" w:space="0" w:color="auto"/>
              </w:divBdr>
            </w:div>
            <w:div w:id="1509522079">
              <w:marLeft w:val="0"/>
              <w:marRight w:val="0"/>
              <w:marTop w:val="0"/>
              <w:marBottom w:val="0"/>
              <w:divBdr>
                <w:top w:val="none" w:sz="0" w:space="0" w:color="auto"/>
                <w:left w:val="none" w:sz="0" w:space="0" w:color="auto"/>
                <w:bottom w:val="none" w:sz="0" w:space="0" w:color="auto"/>
                <w:right w:val="none" w:sz="0" w:space="0" w:color="auto"/>
              </w:divBdr>
            </w:div>
            <w:div w:id="1734505262">
              <w:marLeft w:val="0"/>
              <w:marRight w:val="0"/>
              <w:marTop w:val="0"/>
              <w:marBottom w:val="0"/>
              <w:divBdr>
                <w:top w:val="none" w:sz="0" w:space="0" w:color="auto"/>
                <w:left w:val="none" w:sz="0" w:space="0" w:color="auto"/>
                <w:bottom w:val="none" w:sz="0" w:space="0" w:color="auto"/>
                <w:right w:val="none" w:sz="0" w:space="0" w:color="auto"/>
              </w:divBdr>
            </w:div>
            <w:div w:id="1877235072">
              <w:marLeft w:val="0"/>
              <w:marRight w:val="0"/>
              <w:marTop w:val="0"/>
              <w:marBottom w:val="0"/>
              <w:divBdr>
                <w:top w:val="none" w:sz="0" w:space="0" w:color="auto"/>
                <w:left w:val="none" w:sz="0" w:space="0" w:color="auto"/>
                <w:bottom w:val="none" w:sz="0" w:space="0" w:color="auto"/>
                <w:right w:val="none" w:sz="0" w:space="0" w:color="auto"/>
              </w:divBdr>
            </w:div>
            <w:div w:id="1944266246">
              <w:marLeft w:val="0"/>
              <w:marRight w:val="0"/>
              <w:marTop w:val="0"/>
              <w:marBottom w:val="0"/>
              <w:divBdr>
                <w:top w:val="none" w:sz="0" w:space="0" w:color="auto"/>
                <w:left w:val="none" w:sz="0" w:space="0" w:color="auto"/>
                <w:bottom w:val="none" w:sz="0" w:space="0" w:color="auto"/>
                <w:right w:val="none" w:sz="0" w:space="0" w:color="auto"/>
              </w:divBdr>
            </w:div>
            <w:div w:id="2025588166">
              <w:marLeft w:val="0"/>
              <w:marRight w:val="0"/>
              <w:marTop w:val="0"/>
              <w:marBottom w:val="0"/>
              <w:divBdr>
                <w:top w:val="none" w:sz="0" w:space="0" w:color="auto"/>
                <w:left w:val="none" w:sz="0" w:space="0" w:color="auto"/>
                <w:bottom w:val="none" w:sz="0" w:space="0" w:color="auto"/>
                <w:right w:val="none" w:sz="0" w:space="0" w:color="auto"/>
              </w:divBdr>
            </w:div>
            <w:div w:id="2028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676">
      <w:bodyDiv w:val="1"/>
      <w:marLeft w:val="0"/>
      <w:marRight w:val="0"/>
      <w:marTop w:val="0"/>
      <w:marBottom w:val="0"/>
      <w:divBdr>
        <w:top w:val="none" w:sz="0" w:space="0" w:color="auto"/>
        <w:left w:val="none" w:sz="0" w:space="0" w:color="auto"/>
        <w:bottom w:val="none" w:sz="0" w:space="0" w:color="auto"/>
        <w:right w:val="none" w:sz="0" w:space="0" w:color="auto"/>
      </w:divBdr>
    </w:div>
    <w:div w:id="708184729">
      <w:bodyDiv w:val="1"/>
      <w:marLeft w:val="0"/>
      <w:marRight w:val="0"/>
      <w:marTop w:val="0"/>
      <w:marBottom w:val="0"/>
      <w:divBdr>
        <w:top w:val="none" w:sz="0" w:space="0" w:color="auto"/>
        <w:left w:val="none" w:sz="0" w:space="0" w:color="auto"/>
        <w:bottom w:val="none" w:sz="0" w:space="0" w:color="auto"/>
        <w:right w:val="none" w:sz="0" w:space="0" w:color="auto"/>
      </w:divBdr>
    </w:div>
    <w:div w:id="718627091">
      <w:bodyDiv w:val="1"/>
      <w:marLeft w:val="0"/>
      <w:marRight w:val="0"/>
      <w:marTop w:val="0"/>
      <w:marBottom w:val="0"/>
      <w:divBdr>
        <w:top w:val="none" w:sz="0" w:space="0" w:color="auto"/>
        <w:left w:val="none" w:sz="0" w:space="0" w:color="auto"/>
        <w:bottom w:val="none" w:sz="0" w:space="0" w:color="auto"/>
        <w:right w:val="none" w:sz="0" w:space="0" w:color="auto"/>
      </w:divBdr>
    </w:div>
    <w:div w:id="829370310">
      <w:bodyDiv w:val="1"/>
      <w:marLeft w:val="0"/>
      <w:marRight w:val="0"/>
      <w:marTop w:val="0"/>
      <w:marBottom w:val="0"/>
      <w:divBdr>
        <w:top w:val="none" w:sz="0" w:space="0" w:color="auto"/>
        <w:left w:val="none" w:sz="0" w:space="0" w:color="auto"/>
        <w:bottom w:val="none" w:sz="0" w:space="0" w:color="auto"/>
        <w:right w:val="none" w:sz="0" w:space="0" w:color="auto"/>
      </w:divBdr>
    </w:div>
    <w:div w:id="9152119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381">
          <w:marLeft w:val="0"/>
          <w:marRight w:val="0"/>
          <w:marTop w:val="0"/>
          <w:marBottom w:val="0"/>
          <w:divBdr>
            <w:top w:val="none" w:sz="0" w:space="0" w:color="auto"/>
            <w:left w:val="none" w:sz="0" w:space="0" w:color="auto"/>
            <w:bottom w:val="none" w:sz="0" w:space="0" w:color="auto"/>
            <w:right w:val="none" w:sz="0" w:space="0" w:color="auto"/>
          </w:divBdr>
          <w:divsChild>
            <w:div w:id="683551997">
              <w:marLeft w:val="0"/>
              <w:marRight w:val="0"/>
              <w:marTop w:val="0"/>
              <w:marBottom w:val="0"/>
              <w:divBdr>
                <w:top w:val="none" w:sz="0" w:space="0" w:color="auto"/>
                <w:left w:val="none" w:sz="0" w:space="0" w:color="auto"/>
                <w:bottom w:val="none" w:sz="0" w:space="0" w:color="auto"/>
                <w:right w:val="none" w:sz="0" w:space="0" w:color="auto"/>
              </w:divBdr>
            </w:div>
            <w:div w:id="1078097823">
              <w:marLeft w:val="0"/>
              <w:marRight w:val="0"/>
              <w:marTop w:val="0"/>
              <w:marBottom w:val="0"/>
              <w:divBdr>
                <w:top w:val="none" w:sz="0" w:space="0" w:color="auto"/>
                <w:left w:val="none" w:sz="0" w:space="0" w:color="auto"/>
                <w:bottom w:val="none" w:sz="0" w:space="0" w:color="auto"/>
                <w:right w:val="none" w:sz="0" w:space="0" w:color="auto"/>
              </w:divBdr>
            </w:div>
            <w:div w:id="17775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226">
      <w:bodyDiv w:val="1"/>
      <w:marLeft w:val="0"/>
      <w:marRight w:val="0"/>
      <w:marTop w:val="0"/>
      <w:marBottom w:val="0"/>
      <w:divBdr>
        <w:top w:val="none" w:sz="0" w:space="0" w:color="auto"/>
        <w:left w:val="none" w:sz="0" w:space="0" w:color="auto"/>
        <w:bottom w:val="none" w:sz="0" w:space="0" w:color="auto"/>
        <w:right w:val="none" w:sz="0" w:space="0" w:color="auto"/>
      </w:divBdr>
    </w:div>
    <w:div w:id="1058671127">
      <w:bodyDiv w:val="1"/>
      <w:marLeft w:val="0"/>
      <w:marRight w:val="0"/>
      <w:marTop w:val="0"/>
      <w:marBottom w:val="0"/>
      <w:divBdr>
        <w:top w:val="none" w:sz="0" w:space="0" w:color="auto"/>
        <w:left w:val="none" w:sz="0" w:space="0" w:color="auto"/>
        <w:bottom w:val="none" w:sz="0" w:space="0" w:color="auto"/>
        <w:right w:val="none" w:sz="0" w:space="0" w:color="auto"/>
      </w:divBdr>
    </w:div>
    <w:div w:id="1084768540">
      <w:bodyDiv w:val="1"/>
      <w:marLeft w:val="0"/>
      <w:marRight w:val="0"/>
      <w:marTop w:val="0"/>
      <w:marBottom w:val="0"/>
      <w:divBdr>
        <w:top w:val="none" w:sz="0" w:space="0" w:color="auto"/>
        <w:left w:val="none" w:sz="0" w:space="0" w:color="auto"/>
        <w:bottom w:val="none" w:sz="0" w:space="0" w:color="auto"/>
        <w:right w:val="none" w:sz="0" w:space="0" w:color="auto"/>
      </w:divBdr>
      <w:divsChild>
        <w:div w:id="1437141521">
          <w:marLeft w:val="0"/>
          <w:marRight w:val="0"/>
          <w:marTop w:val="0"/>
          <w:marBottom w:val="0"/>
          <w:divBdr>
            <w:top w:val="none" w:sz="0" w:space="0" w:color="auto"/>
            <w:left w:val="none" w:sz="0" w:space="0" w:color="auto"/>
            <w:bottom w:val="none" w:sz="0" w:space="0" w:color="auto"/>
            <w:right w:val="none" w:sz="0" w:space="0" w:color="auto"/>
          </w:divBdr>
          <w:divsChild>
            <w:div w:id="320163064">
              <w:marLeft w:val="0"/>
              <w:marRight w:val="0"/>
              <w:marTop w:val="0"/>
              <w:marBottom w:val="0"/>
              <w:divBdr>
                <w:top w:val="none" w:sz="0" w:space="0" w:color="auto"/>
                <w:left w:val="none" w:sz="0" w:space="0" w:color="auto"/>
                <w:bottom w:val="none" w:sz="0" w:space="0" w:color="auto"/>
                <w:right w:val="none" w:sz="0" w:space="0" w:color="auto"/>
              </w:divBdr>
            </w:div>
            <w:div w:id="691763805">
              <w:marLeft w:val="0"/>
              <w:marRight w:val="0"/>
              <w:marTop w:val="0"/>
              <w:marBottom w:val="0"/>
              <w:divBdr>
                <w:top w:val="none" w:sz="0" w:space="0" w:color="auto"/>
                <w:left w:val="none" w:sz="0" w:space="0" w:color="auto"/>
                <w:bottom w:val="none" w:sz="0" w:space="0" w:color="auto"/>
                <w:right w:val="none" w:sz="0" w:space="0" w:color="auto"/>
              </w:divBdr>
            </w:div>
            <w:div w:id="719742181">
              <w:marLeft w:val="0"/>
              <w:marRight w:val="0"/>
              <w:marTop w:val="0"/>
              <w:marBottom w:val="0"/>
              <w:divBdr>
                <w:top w:val="none" w:sz="0" w:space="0" w:color="auto"/>
                <w:left w:val="none" w:sz="0" w:space="0" w:color="auto"/>
                <w:bottom w:val="none" w:sz="0" w:space="0" w:color="auto"/>
                <w:right w:val="none" w:sz="0" w:space="0" w:color="auto"/>
              </w:divBdr>
            </w:div>
            <w:div w:id="1192113424">
              <w:marLeft w:val="0"/>
              <w:marRight w:val="0"/>
              <w:marTop w:val="0"/>
              <w:marBottom w:val="0"/>
              <w:divBdr>
                <w:top w:val="none" w:sz="0" w:space="0" w:color="auto"/>
                <w:left w:val="none" w:sz="0" w:space="0" w:color="auto"/>
                <w:bottom w:val="none" w:sz="0" w:space="0" w:color="auto"/>
                <w:right w:val="none" w:sz="0" w:space="0" w:color="auto"/>
              </w:divBdr>
            </w:div>
            <w:div w:id="1206676215">
              <w:marLeft w:val="0"/>
              <w:marRight w:val="0"/>
              <w:marTop w:val="0"/>
              <w:marBottom w:val="0"/>
              <w:divBdr>
                <w:top w:val="none" w:sz="0" w:space="0" w:color="auto"/>
                <w:left w:val="none" w:sz="0" w:space="0" w:color="auto"/>
                <w:bottom w:val="none" w:sz="0" w:space="0" w:color="auto"/>
                <w:right w:val="none" w:sz="0" w:space="0" w:color="auto"/>
              </w:divBdr>
            </w:div>
            <w:div w:id="1218128683">
              <w:marLeft w:val="0"/>
              <w:marRight w:val="0"/>
              <w:marTop w:val="0"/>
              <w:marBottom w:val="0"/>
              <w:divBdr>
                <w:top w:val="none" w:sz="0" w:space="0" w:color="auto"/>
                <w:left w:val="none" w:sz="0" w:space="0" w:color="auto"/>
                <w:bottom w:val="none" w:sz="0" w:space="0" w:color="auto"/>
                <w:right w:val="none" w:sz="0" w:space="0" w:color="auto"/>
              </w:divBdr>
            </w:div>
            <w:div w:id="1730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05">
      <w:bodyDiv w:val="1"/>
      <w:marLeft w:val="0"/>
      <w:marRight w:val="0"/>
      <w:marTop w:val="0"/>
      <w:marBottom w:val="0"/>
      <w:divBdr>
        <w:top w:val="none" w:sz="0" w:space="0" w:color="auto"/>
        <w:left w:val="none" w:sz="0" w:space="0" w:color="auto"/>
        <w:bottom w:val="none" w:sz="0" w:space="0" w:color="auto"/>
        <w:right w:val="none" w:sz="0" w:space="0" w:color="auto"/>
      </w:divBdr>
      <w:divsChild>
        <w:div w:id="493765265">
          <w:marLeft w:val="0"/>
          <w:marRight w:val="0"/>
          <w:marTop w:val="0"/>
          <w:marBottom w:val="0"/>
          <w:divBdr>
            <w:top w:val="none" w:sz="0" w:space="0" w:color="auto"/>
            <w:left w:val="none" w:sz="0" w:space="0" w:color="auto"/>
            <w:bottom w:val="none" w:sz="0" w:space="0" w:color="auto"/>
            <w:right w:val="none" w:sz="0" w:space="0" w:color="auto"/>
          </w:divBdr>
          <w:divsChild>
            <w:div w:id="38551040">
              <w:marLeft w:val="0"/>
              <w:marRight w:val="0"/>
              <w:marTop w:val="0"/>
              <w:marBottom w:val="0"/>
              <w:divBdr>
                <w:top w:val="none" w:sz="0" w:space="0" w:color="auto"/>
                <w:left w:val="none" w:sz="0" w:space="0" w:color="auto"/>
                <w:bottom w:val="none" w:sz="0" w:space="0" w:color="auto"/>
                <w:right w:val="none" w:sz="0" w:space="0" w:color="auto"/>
              </w:divBdr>
            </w:div>
            <w:div w:id="51468009">
              <w:marLeft w:val="0"/>
              <w:marRight w:val="0"/>
              <w:marTop w:val="0"/>
              <w:marBottom w:val="0"/>
              <w:divBdr>
                <w:top w:val="none" w:sz="0" w:space="0" w:color="auto"/>
                <w:left w:val="none" w:sz="0" w:space="0" w:color="auto"/>
                <w:bottom w:val="none" w:sz="0" w:space="0" w:color="auto"/>
                <w:right w:val="none" w:sz="0" w:space="0" w:color="auto"/>
              </w:divBdr>
            </w:div>
            <w:div w:id="77875749">
              <w:marLeft w:val="0"/>
              <w:marRight w:val="0"/>
              <w:marTop w:val="0"/>
              <w:marBottom w:val="0"/>
              <w:divBdr>
                <w:top w:val="none" w:sz="0" w:space="0" w:color="auto"/>
                <w:left w:val="none" w:sz="0" w:space="0" w:color="auto"/>
                <w:bottom w:val="none" w:sz="0" w:space="0" w:color="auto"/>
                <w:right w:val="none" w:sz="0" w:space="0" w:color="auto"/>
              </w:divBdr>
            </w:div>
            <w:div w:id="193740284">
              <w:marLeft w:val="0"/>
              <w:marRight w:val="0"/>
              <w:marTop w:val="0"/>
              <w:marBottom w:val="0"/>
              <w:divBdr>
                <w:top w:val="none" w:sz="0" w:space="0" w:color="auto"/>
                <w:left w:val="none" w:sz="0" w:space="0" w:color="auto"/>
                <w:bottom w:val="none" w:sz="0" w:space="0" w:color="auto"/>
                <w:right w:val="none" w:sz="0" w:space="0" w:color="auto"/>
              </w:divBdr>
            </w:div>
            <w:div w:id="222372329">
              <w:marLeft w:val="0"/>
              <w:marRight w:val="0"/>
              <w:marTop w:val="0"/>
              <w:marBottom w:val="0"/>
              <w:divBdr>
                <w:top w:val="none" w:sz="0" w:space="0" w:color="auto"/>
                <w:left w:val="none" w:sz="0" w:space="0" w:color="auto"/>
                <w:bottom w:val="none" w:sz="0" w:space="0" w:color="auto"/>
                <w:right w:val="none" w:sz="0" w:space="0" w:color="auto"/>
              </w:divBdr>
            </w:div>
            <w:div w:id="307832010">
              <w:marLeft w:val="0"/>
              <w:marRight w:val="0"/>
              <w:marTop w:val="0"/>
              <w:marBottom w:val="0"/>
              <w:divBdr>
                <w:top w:val="none" w:sz="0" w:space="0" w:color="auto"/>
                <w:left w:val="none" w:sz="0" w:space="0" w:color="auto"/>
                <w:bottom w:val="none" w:sz="0" w:space="0" w:color="auto"/>
                <w:right w:val="none" w:sz="0" w:space="0" w:color="auto"/>
              </w:divBdr>
            </w:div>
            <w:div w:id="343552112">
              <w:marLeft w:val="0"/>
              <w:marRight w:val="0"/>
              <w:marTop w:val="0"/>
              <w:marBottom w:val="0"/>
              <w:divBdr>
                <w:top w:val="none" w:sz="0" w:space="0" w:color="auto"/>
                <w:left w:val="none" w:sz="0" w:space="0" w:color="auto"/>
                <w:bottom w:val="none" w:sz="0" w:space="0" w:color="auto"/>
                <w:right w:val="none" w:sz="0" w:space="0" w:color="auto"/>
              </w:divBdr>
            </w:div>
            <w:div w:id="433597364">
              <w:marLeft w:val="0"/>
              <w:marRight w:val="0"/>
              <w:marTop w:val="0"/>
              <w:marBottom w:val="0"/>
              <w:divBdr>
                <w:top w:val="none" w:sz="0" w:space="0" w:color="auto"/>
                <w:left w:val="none" w:sz="0" w:space="0" w:color="auto"/>
                <w:bottom w:val="none" w:sz="0" w:space="0" w:color="auto"/>
                <w:right w:val="none" w:sz="0" w:space="0" w:color="auto"/>
              </w:divBdr>
            </w:div>
            <w:div w:id="470824287">
              <w:marLeft w:val="0"/>
              <w:marRight w:val="0"/>
              <w:marTop w:val="0"/>
              <w:marBottom w:val="0"/>
              <w:divBdr>
                <w:top w:val="none" w:sz="0" w:space="0" w:color="auto"/>
                <w:left w:val="none" w:sz="0" w:space="0" w:color="auto"/>
                <w:bottom w:val="none" w:sz="0" w:space="0" w:color="auto"/>
                <w:right w:val="none" w:sz="0" w:space="0" w:color="auto"/>
              </w:divBdr>
            </w:div>
            <w:div w:id="491717935">
              <w:marLeft w:val="0"/>
              <w:marRight w:val="0"/>
              <w:marTop w:val="0"/>
              <w:marBottom w:val="0"/>
              <w:divBdr>
                <w:top w:val="none" w:sz="0" w:space="0" w:color="auto"/>
                <w:left w:val="none" w:sz="0" w:space="0" w:color="auto"/>
                <w:bottom w:val="none" w:sz="0" w:space="0" w:color="auto"/>
                <w:right w:val="none" w:sz="0" w:space="0" w:color="auto"/>
              </w:divBdr>
            </w:div>
            <w:div w:id="494106330">
              <w:marLeft w:val="0"/>
              <w:marRight w:val="0"/>
              <w:marTop w:val="0"/>
              <w:marBottom w:val="0"/>
              <w:divBdr>
                <w:top w:val="none" w:sz="0" w:space="0" w:color="auto"/>
                <w:left w:val="none" w:sz="0" w:space="0" w:color="auto"/>
                <w:bottom w:val="none" w:sz="0" w:space="0" w:color="auto"/>
                <w:right w:val="none" w:sz="0" w:space="0" w:color="auto"/>
              </w:divBdr>
            </w:div>
            <w:div w:id="550506838">
              <w:marLeft w:val="0"/>
              <w:marRight w:val="0"/>
              <w:marTop w:val="0"/>
              <w:marBottom w:val="0"/>
              <w:divBdr>
                <w:top w:val="none" w:sz="0" w:space="0" w:color="auto"/>
                <w:left w:val="none" w:sz="0" w:space="0" w:color="auto"/>
                <w:bottom w:val="none" w:sz="0" w:space="0" w:color="auto"/>
                <w:right w:val="none" w:sz="0" w:space="0" w:color="auto"/>
              </w:divBdr>
            </w:div>
            <w:div w:id="584001835">
              <w:marLeft w:val="0"/>
              <w:marRight w:val="0"/>
              <w:marTop w:val="0"/>
              <w:marBottom w:val="0"/>
              <w:divBdr>
                <w:top w:val="none" w:sz="0" w:space="0" w:color="auto"/>
                <w:left w:val="none" w:sz="0" w:space="0" w:color="auto"/>
                <w:bottom w:val="none" w:sz="0" w:space="0" w:color="auto"/>
                <w:right w:val="none" w:sz="0" w:space="0" w:color="auto"/>
              </w:divBdr>
            </w:div>
            <w:div w:id="584192767">
              <w:marLeft w:val="0"/>
              <w:marRight w:val="0"/>
              <w:marTop w:val="0"/>
              <w:marBottom w:val="0"/>
              <w:divBdr>
                <w:top w:val="none" w:sz="0" w:space="0" w:color="auto"/>
                <w:left w:val="none" w:sz="0" w:space="0" w:color="auto"/>
                <w:bottom w:val="none" w:sz="0" w:space="0" w:color="auto"/>
                <w:right w:val="none" w:sz="0" w:space="0" w:color="auto"/>
              </w:divBdr>
            </w:div>
            <w:div w:id="647629238">
              <w:marLeft w:val="0"/>
              <w:marRight w:val="0"/>
              <w:marTop w:val="0"/>
              <w:marBottom w:val="0"/>
              <w:divBdr>
                <w:top w:val="none" w:sz="0" w:space="0" w:color="auto"/>
                <w:left w:val="none" w:sz="0" w:space="0" w:color="auto"/>
                <w:bottom w:val="none" w:sz="0" w:space="0" w:color="auto"/>
                <w:right w:val="none" w:sz="0" w:space="0" w:color="auto"/>
              </w:divBdr>
            </w:div>
            <w:div w:id="714082414">
              <w:marLeft w:val="0"/>
              <w:marRight w:val="0"/>
              <w:marTop w:val="0"/>
              <w:marBottom w:val="0"/>
              <w:divBdr>
                <w:top w:val="none" w:sz="0" w:space="0" w:color="auto"/>
                <w:left w:val="none" w:sz="0" w:space="0" w:color="auto"/>
                <w:bottom w:val="none" w:sz="0" w:space="0" w:color="auto"/>
                <w:right w:val="none" w:sz="0" w:space="0" w:color="auto"/>
              </w:divBdr>
            </w:div>
            <w:div w:id="760489193">
              <w:marLeft w:val="0"/>
              <w:marRight w:val="0"/>
              <w:marTop w:val="0"/>
              <w:marBottom w:val="0"/>
              <w:divBdr>
                <w:top w:val="none" w:sz="0" w:space="0" w:color="auto"/>
                <w:left w:val="none" w:sz="0" w:space="0" w:color="auto"/>
                <w:bottom w:val="none" w:sz="0" w:space="0" w:color="auto"/>
                <w:right w:val="none" w:sz="0" w:space="0" w:color="auto"/>
              </w:divBdr>
            </w:div>
            <w:div w:id="792868525">
              <w:marLeft w:val="0"/>
              <w:marRight w:val="0"/>
              <w:marTop w:val="0"/>
              <w:marBottom w:val="0"/>
              <w:divBdr>
                <w:top w:val="none" w:sz="0" w:space="0" w:color="auto"/>
                <w:left w:val="none" w:sz="0" w:space="0" w:color="auto"/>
                <w:bottom w:val="none" w:sz="0" w:space="0" w:color="auto"/>
                <w:right w:val="none" w:sz="0" w:space="0" w:color="auto"/>
              </w:divBdr>
            </w:div>
            <w:div w:id="849029276">
              <w:marLeft w:val="0"/>
              <w:marRight w:val="0"/>
              <w:marTop w:val="0"/>
              <w:marBottom w:val="0"/>
              <w:divBdr>
                <w:top w:val="none" w:sz="0" w:space="0" w:color="auto"/>
                <w:left w:val="none" w:sz="0" w:space="0" w:color="auto"/>
                <w:bottom w:val="none" w:sz="0" w:space="0" w:color="auto"/>
                <w:right w:val="none" w:sz="0" w:space="0" w:color="auto"/>
              </w:divBdr>
            </w:div>
            <w:div w:id="856575039">
              <w:marLeft w:val="0"/>
              <w:marRight w:val="0"/>
              <w:marTop w:val="0"/>
              <w:marBottom w:val="0"/>
              <w:divBdr>
                <w:top w:val="none" w:sz="0" w:space="0" w:color="auto"/>
                <w:left w:val="none" w:sz="0" w:space="0" w:color="auto"/>
                <w:bottom w:val="none" w:sz="0" w:space="0" w:color="auto"/>
                <w:right w:val="none" w:sz="0" w:space="0" w:color="auto"/>
              </w:divBdr>
            </w:div>
            <w:div w:id="930964478">
              <w:marLeft w:val="0"/>
              <w:marRight w:val="0"/>
              <w:marTop w:val="0"/>
              <w:marBottom w:val="0"/>
              <w:divBdr>
                <w:top w:val="none" w:sz="0" w:space="0" w:color="auto"/>
                <w:left w:val="none" w:sz="0" w:space="0" w:color="auto"/>
                <w:bottom w:val="none" w:sz="0" w:space="0" w:color="auto"/>
                <w:right w:val="none" w:sz="0" w:space="0" w:color="auto"/>
              </w:divBdr>
            </w:div>
            <w:div w:id="960644517">
              <w:marLeft w:val="0"/>
              <w:marRight w:val="0"/>
              <w:marTop w:val="0"/>
              <w:marBottom w:val="0"/>
              <w:divBdr>
                <w:top w:val="none" w:sz="0" w:space="0" w:color="auto"/>
                <w:left w:val="none" w:sz="0" w:space="0" w:color="auto"/>
                <w:bottom w:val="none" w:sz="0" w:space="0" w:color="auto"/>
                <w:right w:val="none" w:sz="0" w:space="0" w:color="auto"/>
              </w:divBdr>
            </w:div>
            <w:div w:id="961568341">
              <w:marLeft w:val="0"/>
              <w:marRight w:val="0"/>
              <w:marTop w:val="0"/>
              <w:marBottom w:val="0"/>
              <w:divBdr>
                <w:top w:val="none" w:sz="0" w:space="0" w:color="auto"/>
                <w:left w:val="none" w:sz="0" w:space="0" w:color="auto"/>
                <w:bottom w:val="none" w:sz="0" w:space="0" w:color="auto"/>
                <w:right w:val="none" w:sz="0" w:space="0" w:color="auto"/>
              </w:divBdr>
            </w:div>
            <w:div w:id="1016422199">
              <w:marLeft w:val="0"/>
              <w:marRight w:val="0"/>
              <w:marTop w:val="0"/>
              <w:marBottom w:val="0"/>
              <w:divBdr>
                <w:top w:val="none" w:sz="0" w:space="0" w:color="auto"/>
                <w:left w:val="none" w:sz="0" w:space="0" w:color="auto"/>
                <w:bottom w:val="none" w:sz="0" w:space="0" w:color="auto"/>
                <w:right w:val="none" w:sz="0" w:space="0" w:color="auto"/>
              </w:divBdr>
            </w:div>
            <w:div w:id="1017274566">
              <w:marLeft w:val="0"/>
              <w:marRight w:val="0"/>
              <w:marTop w:val="0"/>
              <w:marBottom w:val="0"/>
              <w:divBdr>
                <w:top w:val="none" w:sz="0" w:space="0" w:color="auto"/>
                <w:left w:val="none" w:sz="0" w:space="0" w:color="auto"/>
                <w:bottom w:val="none" w:sz="0" w:space="0" w:color="auto"/>
                <w:right w:val="none" w:sz="0" w:space="0" w:color="auto"/>
              </w:divBdr>
            </w:div>
            <w:div w:id="1205404259">
              <w:marLeft w:val="0"/>
              <w:marRight w:val="0"/>
              <w:marTop w:val="0"/>
              <w:marBottom w:val="0"/>
              <w:divBdr>
                <w:top w:val="none" w:sz="0" w:space="0" w:color="auto"/>
                <w:left w:val="none" w:sz="0" w:space="0" w:color="auto"/>
                <w:bottom w:val="none" w:sz="0" w:space="0" w:color="auto"/>
                <w:right w:val="none" w:sz="0" w:space="0" w:color="auto"/>
              </w:divBdr>
            </w:div>
            <w:div w:id="1255896560">
              <w:marLeft w:val="0"/>
              <w:marRight w:val="0"/>
              <w:marTop w:val="0"/>
              <w:marBottom w:val="0"/>
              <w:divBdr>
                <w:top w:val="none" w:sz="0" w:space="0" w:color="auto"/>
                <w:left w:val="none" w:sz="0" w:space="0" w:color="auto"/>
                <w:bottom w:val="none" w:sz="0" w:space="0" w:color="auto"/>
                <w:right w:val="none" w:sz="0" w:space="0" w:color="auto"/>
              </w:divBdr>
            </w:div>
            <w:div w:id="1416855015">
              <w:marLeft w:val="0"/>
              <w:marRight w:val="0"/>
              <w:marTop w:val="0"/>
              <w:marBottom w:val="0"/>
              <w:divBdr>
                <w:top w:val="none" w:sz="0" w:space="0" w:color="auto"/>
                <w:left w:val="none" w:sz="0" w:space="0" w:color="auto"/>
                <w:bottom w:val="none" w:sz="0" w:space="0" w:color="auto"/>
                <w:right w:val="none" w:sz="0" w:space="0" w:color="auto"/>
              </w:divBdr>
            </w:div>
            <w:div w:id="1420906957">
              <w:marLeft w:val="0"/>
              <w:marRight w:val="0"/>
              <w:marTop w:val="0"/>
              <w:marBottom w:val="0"/>
              <w:divBdr>
                <w:top w:val="none" w:sz="0" w:space="0" w:color="auto"/>
                <w:left w:val="none" w:sz="0" w:space="0" w:color="auto"/>
                <w:bottom w:val="none" w:sz="0" w:space="0" w:color="auto"/>
                <w:right w:val="none" w:sz="0" w:space="0" w:color="auto"/>
              </w:divBdr>
            </w:div>
            <w:div w:id="1519153415">
              <w:marLeft w:val="0"/>
              <w:marRight w:val="0"/>
              <w:marTop w:val="0"/>
              <w:marBottom w:val="0"/>
              <w:divBdr>
                <w:top w:val="none" w:sz="0" w:space="0" w:color="auto"/>
                <w:left w:val="none" w:sz="0" w:space="0" w:color="auto"/>
                <w:bottom w:val="none" w:sz="0" w:space="0" w:color="auto"/>
                <w:right w:val="none" w:sz="0" w:space="0" w:color="auto"/>
              </w:divBdr>
            </w:div>
            <w:div w:id="1539313258">
              <w:marLeft w:val="0"/>
              <w:marRight w:val="0"/>
              <w:marTop w:val="0"/>
              <w:marBottom w:val="0"/>
              <w:divBdr>
                <w:top w:val="none" w:sz="0" w:space="0" w:color="auto"/>
                <w:left w:val="none" w:sz="0" w:space="0" w:color="auto"/>
                <w:bottom w:val="none" w:sz="0" w:space="0" w:color="auto"/>
                <w:right w:val="none" w:sz="0" w:space="0" w:color="auto"/>
              </w:divBdr>
            </w:div>
            <w:div w:id="1721781341">
              <w:marLeft w:val="0"/>
              <w:marRight w:val="0"/>
              <w:marTop w:val="0"/>
              <w:marBottom w:val="0"/>
              <w:divBdr>
                <w:top w:val="none" w:sz="0" w:space="0" w:color="auto"/>
                <w:left w:val="none" w:sz="0" w:space="0" w:color="auto"/>
                <w:bottom w:val="none" w:sz="0" w:space="0" w:color="auto"/>
                <w:right w:val="none" w:sz="0" w:space="0" w:color="auto"/>
              </w:divBdr>
            </w:div>
            <w:div w:id="1792699129">
              <w:marLeft w:val="0"/>
              <w:marRight w:val="0"/>
              <w:marTop w:val="0"/>
              <w:marBottom w:val="0"/>
              <w:divBdr>
                <w:top w:val="none" w:sz="0" w:space="0" w:color="auto"/>
                <w:left w:val="none" w:sz="0" w:space="0" w:color="auto"/>
                <w:bottom w:val="none" w:sz="0" w:space="0" w:color="auto"/>
                <w:right w:val="none" w:sz="0" w:space="0" w:color="auto"/>
              </w:divBdr>
            </w:div>
            <w:div w:id="1798721517">
              <w:marLeft w:val="0"/>
              <w:marRight w:val="0"/>
              <w:marTop w:val="0"/>
              <w:marBottom w:val="0"/>
              <w:divBdr>
                <w:top w:val="none" w:sz="0" w:space="0" w:color="auto"/>
                <w:left w:val="none" w:sz="0" w:space="0" w:color="auto"/>
                <w:bottom w:val="none" w:sz="0" w:space="0" w:color="auto"/>
                <w:right w:val="none" w:sz="0" w:space="0" w:color="auto"/>
              </w:divBdr>
            </w:div>
            <w:div w:id="1867520877">
              <w:marLeft w:val="0"/>
              <w:marRight w:val="0"/>
              <w:marTop w:val="0"/>
              <w:marBottom w:val="0"/>
              <w:divBdr>
                <w:top w:val="none" w:sz="0" w:space="0" w:color="auto"/>
                <w:left w:val="none" w:sz="0" w:space="0" w:color="auto"/>
                <w:bottom w:val="none" w:sz="0" w:space="0" w:color="auto"/>
                <w:right w:val="none" w:sz="0" w:space="0" w:color="auto"/>
              </w:divBdr>
            </w:div>
            <w:div w:id="1947498812">
              <w:marLeft w:val="0"/>
              <w:marRight w:val="0"/>
              <w:marTop w:val="0"/>
              <w:marBottom w:val="0"/>
              <w:divBdr>
                <w:top w:val="none" w:sz="0" w:space="0" w:color="auto"/>
                <w:left w:val="none" w:sz="0" w:space="0" w:color="auto"/>
                <w:bottom w:val="none" w:sz="0" w:space="0" w:color="auto"/>
                <w:right w:val="none" w:sz="0" w:space="0" w:color="auto"/>
              </w:divBdr>
            </w:div>
            <w:div w:id="1999720885">
              <w:marLeft w:val="0"/>
              <w:marRight w:val="0"/>
              <w:marTop w:val="0"/>
              <w:marBottom w:val="0"/>
              <w:divBdr>
                <w:top w:val="none" w:sz="0" w:space="0" w:color="auto"/>
                <w:left w:val="none" w:sz="0" w:space="0" w:color="auto"/>
                <w:bottom w:val="none" w:sz="0" w:space="0" w:color="auto"/>
                <w:right w:val="none" w:sz="0" w:space="0" w:color="auto"/>
              </w:divBdr>
            </w:div>
            <w:div w:id="2007242748">
              <w:marLeft w:val="0"/>
              <w:marRight w:val="0"/>
              <w:marTop w:val="0"/>
              <w:marBottom w:val="0"/>
              <w:divBdr>
                <w:top w:val="none" w:sz="0" w:space="0" w:color="auto"/>
                <w:left w:val="none" w:sz="0" w:space="0" w:color="auto"/>
                <w:bottom w:val="none" w:sz="0" w:space="0" w:color="auto"/>
                <w:right w:val="none" w:sz="0" w:space="0" w:color="auto"/>
              </w:divBdr>
            </w:div>
            <w:div w:id="2022048257">
              <w:marLeft w:val="0"/>
              <w:marRight w:val="0"/>
              <w:marTop w:val="0"/>
              <w:marBottom w:val="0"/>
              <w:divBdr>
                <w:top w:val="none" w:sz="0" w:space="0" w:color="auto"/>
                <w:left w:val="none" w:sz="0" w:space="0" w:color="auto"/>
                <w:bottom w:val="none" w:sz="0" w:space="0" w:color="auto"/>
                <w:right w:val="none" w:sz="0" w:space="0" w:color="auto"/>
              </w:divBdr>
            </w:div>
            <w:div w:id="2058427345">
              <w:marLeft w:val="0"/>
              <w:marRight w:val="0"/>
              <w:marTop w:val="0"/>
              <w:marBottom w:val="0"/>
              <w:divBdr>
                <w:top w:val="none" w:sz="0" w:space="0" w:color="auto"/>
                <w:left w:val="none" w:sz="0" w:space="0" w:color="auto"/>
                <w:bottom w:val="none" w:sz="0" w:space="0" w:color="auto"/>
                <w:right w:val="none" w:sz="0" w:space="0" w:color="auto"/>
              </w:divBdr>
            </w:div>
            <w:div w:id="2073313460">
              <w:marLeft w:val="0"/>
              <w:marRight w:val="0"/>
              <w:marTop w:val="0"/>
              <w:marBottom w:val="0"/>
              <w:divBdr>
                <w:top w:val="none" w:sz="0" w:space="0" w:color="auto"/>
                <w:left w:val="none" w:sz="0" w:space="0" w:color="auto"/>
                <w:bottom w:val="none" w:sz="0" w:space="0" w:color="auto"/>
                <w:right w:val="none" w:sz="0" w:space="0" w:color="auto"/>
              </w:divBdr>
            </w:div>
            <w:div w:id="2082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6089">
      <w:bodyDiv w:val="1"/>
      <w:marLeft w:val="0"/>
      <w:marRight w:val="0"/>
      <w:marTop w:val="0"/>
      <w:marBottom w:val="0"/>
      <w:divBdr>
        <w:top w:val="none" w:sz="0" w:space="0" w:color="auto"/>
        <w:left w:val="none" w:sz="0" w:space="0" w:color="auto"/>
        <w:bottom w:val="none" w:sz="0" w:space="0" w:color="auto"/>
        <w:right w:val="none" w:sz="0" w:space="0" w:color="auto"/>
      </w:divBdr>
      <w:divsChild>
        <w:div w:id="470100947">
          <w:marLeft w:val="0"/>
          <w:marRight w:val="0"/>
          <w:marTop w:val="0"/>
          <w:marBottom w:val="0"/>
          <w:divBdr>
            <w:top w:val="none" w:sz="0" w:space="0" w:color="auto"/>
            <w:left w:val="none" w:sz="0" w:space="0" w:color="auto"/>
            <w:bottom w:val="none" w:sz="0" w:space="0" w:color="auto"/>
            <w:right w:val="none" w:sz="0" w:space="0" w:color="auto"/>
          </w:divBdr>
          <w:divsChild>
            <w:div w:id="1230923871">
              <w:marLeft w:val="0"/>
              <w:marRight w:val="0"/>
              <w:marTop w:val="0"/>
              <w:marBottom w:val="0"/>
              <w:divBdr>
                <w:top w:val="none" w:sz="0" w:space="0" w:color="auto"/>
                <w:left w:val="none" w:sz="0" w:space="0" w:color="auto"/>
                <w:bottom w:val="none" w:sz="0" w:space="0" w:color="auto"/>
                <w:right w:val="none" w:sz="0" w:space="0" w:color="auto"/>
              </w:divBdr>
            </w:div>
            <w:div w:id="1360473630">
              <w:marLeft w:val="0"/>
              <w:marRight w:val="0"/>
              <w:marTop w:val="0"/>
              <w:marBottom w:val="0"/>
              <w:divBdr>
                <w:top w:val="none" w:sz="0" w:space="0" w:color="auto"/>
                <w:left w:val="none" w:sz="0" w:space="0" w:color="auto"/>
                <w:bottom w:val="none" w:sz="0" w:space="0" w:color="auto"/>
                <w:right w:val="none" w:sz="0" w:space="0" w:color="auto"/>
              </w:divBdr>
            </w:div>
            <w:div w:id="21387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1457">
      <w:bodyDiv w:val="1"/>
      <w:marLeft w:val="0"/>
      <w:marRight w:val="0"/>
      <w:marTop w:val="0"/>
      <w:marBottom w:val="0"/>
      <w:divBdr>
        <w:top w:val="none" w:sz="0" w:space="0" w:color="auto"/>
        <w:left w:val="none" w:sz="0" w:space="0" w:color="auto"/>
        <w:bottom w:val="none" w:sz="0" w:space="0" w:color="auto"/>
        <w:right w:val="none" w:sz="0" w:space="0" w:color="auto"/>
      </w:divBdr>
      <w:divsChild>
        <w:div w:id="1100294405">
          <w:marLeft w:val="0"/>
          <w:marRight w:val="0"/>
          <w:marTop w:val="0"/>
          <w:marBottom w:val="0"/>
          <w:divBdr>
            <w:top w:val="none" w:sz="0" w:space="0" w:color="auto"/>
            <w:left w:val="none" w:sz="0" w:space="0" w:color="auto"/>
            <w:bottom w:val="none" w:sz="0" w:space="0" w:color="auto"/>
            <w:right w:val="none" w:sz="0" w:space="0" w:color="auto"/>
          </w:divBdr>
          <w:divsChild>
            <w:div w:id="543491101">
              <w:marLeft w:val="0"/>
              <w:marRight w:val="0"/>
              <w:marTop w:val="0"/>
              <w:marBottom w:val="0"/>
              <w:divBdr>
                <w:top w:val="none" w:sz="0" w:space="0" w:color="auto"/>
                <w:left w:val="none" w:sz="0" w:space="0" w:color="auto"/>
                <w:bottom w:val="none" w:sz="0" w:space="0" w:color="auto"/>
                <w:right w:val="none" w:sz="0" w:space="0" w:color="auto"/>
              </w:divBdr>
            </w:div>
            <w:div w:id="1257329204">
              <w:marLeft w:val="0"/>
              <w:marRight w:val="0"/>
              <w:marTop w:val="0"/>
              <w:marBottom w:val="0"/>
              <w:divBdr>
                <w:top w:val="none" w:sz="0" w:space="0" w:color="auto"/>
                <w:left w:val="none" w:sz="0" w:space="0" w:color="auto"/>
                <w:bottom w:val="none" w:sz="0" w:space="0" w:color="auto"/>
                <w:right w:val="none" w:sz="0" w:space="0" w:color="auto"/>
              </w:divBdr>
            </w:div>
            <w:div w:id="19855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0168">
      <w:bodyDiv w:val="1"/>
      <w:marLeft w:val="0"/>
      <w:marRight w:val="0"/>
      <w:marTop w:val="0"/>
      <w:marBottom w:val="0"/>
      <w:divBdr>
        <w:top w:val="none" w:sz="0" w:space="0" w:color="auto"/>
        <w:left w:val="none" w:sz="0" w:space="0" w:color="auto"/>
        <w:bottom w:val="none" w:sz="0" w:space="0" w:color="auto"/>
        <w:right w:val="none" w:sz="0" w:space="0" w:color="auto"/>
      </w:divBdr>
    </w:div>
    <w:div w:id="1242443173">
      <w:bodyDiv w:val="1"/>
      <w:marLeft w:val="0"/>
      <w:marRight w:val="0"/>
      <w:marTop w:val="0"/>
      <w:marBottom w:val="0"/>
      <w:divBdr>
        <w:top w:val="none" w:sz="0" w:space="0" w:color="auto"/>
        <w:left w:val="none" w:sz="0" w:space="0" w:color="auto"/>
        <w:bottom w:val="none" w:sz="0" w:space="0" w:color="auto"/>
        <w:right w:val="none" w:sz="0" w:space="0" w:color="auto"/>
      </w:divBdr>
    </w:div>
    <w:div w:id="1267538992">
      <w:bodyDiv w:val="1"/>
      <w:marLeft w:val="0"/>
      <w:marRight w:val="0"/>
      <w:marTop w:val="0"/>
      <w:marBottom w:val="0"/>
      <w:divBdr>
        <w:top w:val="none" w:sz="0" w:space="0" w:color="auto"/>
        <w:left w:val="none" w:sz="0" w:space="0" w:color="auto"/>
        <w:bottom w:val="none" w:sz="0" w:space="0" w:color="auto"/>
        <w:right w:val="none" w:sz="0" w:space="0" w:color="auto"/>
      </w:divBdr>
    </w:div>
    <w:div w:id="13859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069455">
          <w:marLeft w:val="0"/>
          <w:marRight w:val="0"/>
          <w:marTop w:val="0"/>
          <w:marBottom w:val="0"/>
          <w:divBdr>
            <w:top w:val="none" w:sz="0" w:space="0" w:color="auto"/>
            <w:left w:val="none" w:sz="0" w:space="0" w:color="auto"/>
            <w:bottom w:val="none" w:sz="0" w:space="0" w:color="auto"/>
            <w:right w:val="none" w:sz="0" w:space="0" w:color="auto"/>
          </w:divBdr>
          <w:divsChild>
            <w:div w:id="21245955">
              <w:marLeft w:val="0"/>
              <w:marRight w:val="0"/>
              <w:marTop w:val="0"/>
              <w:marBottom w:val="0"/>
              <w:divBdr>
                <w:top w:val="none" w:sz="0" w:space="0" w:color="auto"/>
                <w:left w:val="none" w:sz="0" w:space="0" w:color="auto"/>
                <w:bottom w:val="none" w:sz="0" w:space="0" w:color="auto"/>
                <w:right w:val="none" w:sz="0" w:space="0" w:color="auto"/>
              </w:divBdr>
            </w:div>
            <w:div w:id="670453719">
              <w:marLeft w:val="0"/>
              <w:marRight w:val="0"/>
              <w:marTop w:val="0"/>
              <w:marBottom w:val="0"/>
              <w:divBdr>
                <w:top w:val="none" w:sz="0" w:space="0" w:color="auto"/>
                <w:left w:val="none" w:sz="0" w:space="0" w:color="auto"/>
                <w:bottom w:val="none" w:sz="0" w:space="0" w:color="auto"/>
                <w:right w:val="none" w:sz="0" w:space="0" w:color="auto"/>
              </w:divBdr>
            </w:div>
            <w:div w:id="748619033">
              <w:marLeft w:val="0"/>
              <w:marRight w:val="0"/>
              <w:marTop w:val="0"/>
              <w:marBottom w:val="0"/>
              <w:divBdr>
                <w:top w:val="none" w:sz="0" w:space="0" w:color="auto"/>
                <w:left w:val="none" w:sz="0" w:space="0" w:color="auto"/>
                <w:bottom w:val="none" w:sz="0" w:space="0" w:color="auto"/>
                <w:right w:val="none" w:sz="0" w:space="0" w:color="auto"/>
              </w:divBdr>
            </w:div>
            <w:div w:id="913318797">
              <w:marLeft w:val="0"/>
              <w:marRight w:val="0"/>
              <w:marTop w:val="0"/>
              <w:marBottom w:val="0"/>
              <w:divBdr>
                <w:top w:val="none" w:sz="0" w:space="0" w:color="auto"/>
                <w:left w:val="none" w:sz="0" w:space="0" w:color="auto"/>
                <w:bottom w:val="none" w:sz="0" w:space="0" w:color="auto"/>
                <w:right w:val="none" w:sz="0" w:space="0" w:color="auto"/>
              </w:divBdr>
            </w:div>
            <w:div w:id="1632831898">
              <w:marLeft w:val="0"/>
              <w:marRight w:val="0"/>
              <w:marTop w:val="0"/>
              <w:marBottom w:val="0"/>
              <w:divBdr>
                <w:top w:val="none" w:sz="0" w:space="0" w:color="auto"/>
                <w:left w:val="none" w:sz="0" w:space="0" w:color="auto"/>
                <w:bottom w:val="none" w:sz="0" w:space="0" w:color="auto"/>
                <w:right w:val="none" w:sz="0" w:space="0" w:color="auto"/>
              </w:divBdr>
            </w:div>
            <w:div w:id="1781298664">
              <w:marLeft w:val="0"/>
              <w:marRight w:val="0"/>
              <w:marTop w:val="0"/>
              <w:marBottom w:val="0"/>
              <w:divBdr>
                <w:top w:val="none" w:sz="0" w:space="0" w:color="auto"/>
                <w:left w:val="none" w:sz="0" w:space="0" w:color="auto"/>
                <w:bottom w:val="none" w:sz="0" w:space="0" w:color="auto"/>
                <w:right w:val="none" w:sz="0" w:space="0" w:color="auto"/>
              </w:divBdr>
            </w:div>
            <w:div w:id="19040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804">
      <w:bodyDiv w:val="1"/>
      <w:marLeft w:val="0"/>
      <w:marRight w:val="0"/>
      <w:marTop w:val="0"/>
      <w:marBottom w:val="0"/>
      <w:divBdr>
        <w:top w:val="none" w:sz="0" w:space="0" w:color="auto"/>
        <w:left w:val="none" w:sz="0" w:space="0" w:color="auto"/>
        <w:bottom w:val="none" w:sz="0" w:space="0" w:color="auto"/>
        <w:right w:val="none" w:sz="0" w:space="0" w:color="auto"/>
      </w:divBdr>
      <w:divsChild>
        <w:div w:id="285888937">
          <w:marLeft w:val="0"/>
          <w:marRight w:val="0"/>
          <w:marTop w:val="0"/>
          <w:marBottom w:val="0"/>
          <w:divBdr>
            <w:top w:val="none" w:sz="0" w:space="0" w:color="auto"/>
            <w:left w:val="none" w:sz="0" w:space="0" w:color="auto"/>
            <w:bottom w:val="none" w:sz="0" w:space="0" w:color="auto"/>
            <w:right w:val="none" w:sz="0" w:space="0" w:color="auto"/>
          </w:divBdr>
          <w:divsChild>
            <w:div w:id="93088917">
              <w:marLeft w:val="0"/>
              <w:marRight w:val="0"/>
              <w:marTop w:val="0"/>
              <w:marBottom w:val="0"/>
              <w:divBdr>
                <w:top w:val="none" w:sz="0" w:space="0" w:color="auto"/>
                <w:left w:val="none" w:sz="0" w:space="0" w:color="auto"/>
                <w:bottom w:val="none" w:sz="0" w:space="0" w:color="auto"/>
                <w:right w:val="none" w:sz="0" w:space="0" w:color="auto"/>
              </w:divBdr>
            </w:div>
            <w:div w:id="485317626">
              <w:marLeft w:val="0"/>
              <w:marRight w:val="0"/>
              <w:marTop w:val="0"/>
              <w:marBottom w:val="0"/>
              <w:divBdr>
                <w:top w:val="none" w:sz="0" w:space="0" w:color="auto"/>
                <w:left w:val="none" w:sz="0" w:space="0" w:color="auto"/>
                <w:bottom w:val="none" w:sz="0" w:space="0" w:color="auto"/>
                <w:right w:val="none" w:sz="0" w:space="0" w:color="auto"/>
              </w:divBdr>
            </w:div>
            <w:div w:id="812987176">
              <w:marLeft w:val="0"/>
              <w:marRight w:val="0"/>
              <w:marTop w:val="0"/>
              <w:marBottom w:val="0"/>
              <w:divBdr>
                <w:top w:val="none" w:sz="0" w:space="0" w:color="auto"/>
                <w:left w:val="none" w:sz="0" w:space="0" w:color="auto"/>
                <w:bottom w:val="none" w:sz="0" w:space="0" w:color="auto"/>
                <w:right w:val="none" w:sz="0" w:space="0" w:color="auto"/>
              </w:divBdr>
            </w:div>
            <w:div w:id="970787468">
              <w:marLeft w:val="0"/>
              <w:marRight w:val="0"/>
              <w:marTop w:val="0"/>
              <w:marBottom w:val="0"/>
              <w:divBdr>
                <w:top w:val="none" w:sz="0" w:space="0" w:color="auto"/>
                <w:left w:val="none" w:sz="0" w:space="0" w:color="auto"/>
                <w:bottom w:val="none" w:sz="0" w:space="0" w:color="auto"/>
                <w:right w:val="none" w:sz="0" w:space="0" w:color="auto"/>
              </w:divBdr>
            </w:div>
            <w:div w:id="987168775">
              <w:marLeft w:val="0"/>
              <w:marRight w:val="0"/>
              <w:marTop w:val="0"/>
              <w:marBottom w:val="0"/>
              <w:divBdr>
                <w:top w:val="none" w:sz="0" w:space="0" w:color="auto"/>
                <w:left w:val="none" w:sz="0" w:space="0" w:color="auto"/>
                <w:bottom w:val="none" w:sz="0" w:space="0" w:color="auto"/>
                <w:right w:val="none" w:sz="0" w:space="0" w:color="auto"/>
              </w:divBdr>
            </w:div>
            <w:div w:id="16011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4038">
      <w:bodyDiv w:val="1"/>
      <w:marLeft w:val="0"/>
      <w:marRight w:val="0"/>
      <w:marTop w:val="0"/>
      <w:marBottom w:val="0"/>
      <w:divBdr>
        <w:top w:val="none" w:sz="0" w:space="0" w:color="auto"/>
        <w:left w:val="none" w:sz="0" w:space="0" w:color="auto"/>
        <w:bottom w:val="none" w:sz="0" w:space="0" w:color="auto"/>
        <w:right w:val="none" w:sz="0" w:space="0" w:color="auto"/>
      </w:divBdr>
    </w:div>
    <w:div w:id="1511409888">
      <w:bodyDiv w:val="1"/>
      <w:marLeft w:val="0"/>
      <w:marRight w:val="0"/>
      <w:marTop w:val="0"/>
      <w:marBottom w:val="0"/>
      <w:divBdr>
        <w:top w:val="none" w:sz="0" w:space="0" w:color="auto"/>
        <w:left w:val="none" w:sz="0" w:space="0" w:color="auto"/>
        <w:bottom w:val="none" w:sz="0" w:space="0" w:color="auto"/>
        <w:right w:val="none" w:sz="0" w:space="0" w:color="auto"/>
      </w:divBdr>
    </w:div>
    <w:div w:id="1535270877">
      <w:bodyDiv w:val="1"/>
      <w:marLeft w:val="0"/>
      <w:marRight w:val="0"/>
      <w:marTop w:val="0"/>
      <w:marBottom w:val="0"/>
      <w:divBdr>
        <w:top w:val="none" w:sz="0" w:space="0" w:color="auto"/>
        <w:left w:val="none" w:sz="0" w:space="0" w:color="auto"/>
        <w:bottom w:val="none" w:sz="0" w:space="0" w:color="auto"/>
        <w:right w:val="none" w:sz="0" w:space="0" w:color="auto"/>
      </w:divBdr>
    </w:div>
    <w:div w:id="1560824941">
      <w:bodyDiv w:val="1"/>
      <w:marLeft w:val="0"/>
      <w:marRight w:val="0"/>
      <w:marTop w:val="0"/>
      <w:marBottom w:val="0"/>
      <w:divBdr>
        <w:top w:val="none" w:sz="0" w:space="0" w:color="auto"/>
        <w:left w:val="none" w:sz="0" w:space="0" w:color="auto"/>
        <w:bottom w:val="none" w:sz="0" w:space="0" w:color="auto"/>
        <w:right w:val="none" w:sz="0" w:space="0" w:color="auto"/>
      </w:divBdr>
    </w:div>
    <w:div w:id="1563061185">
      <w:bodyDiv w:val="1"/>
      <w:marLeft w:val="0"/>
      <w:marRight w:val="0"/>
      <w:marTop w:val="0"/>
      <w:marBottom w:val="0"/>
      <w:divBdr>
        <w:top w:val="none" w:sz="0" w:space="0" w:color="auto"/>
        <w:left w:val="none" w:sz="0" w:space="0" w:color="auto"/>
        <w:bottom w:val="none" w:sz="0" w:space="0" w:color="auto"/>
        <w:right w:val="none" w:sz="0" w:space="0" w:color="auto"/>
      </w:divBdr>
    </w:div>
    <w:div w:id="1577863452">
      <w:bodyDiv w:val="1"/>
      <w:marLeft w:val="0"/>
      <w:marRight w:val="0"/>
      <w:marTop w:val="0"/>
      <w:marBottom w:val="0"/>
      <w:divBdr>
        <w:top w:val="none" w:sz="0" w:space="0" w:color="auto"/>
        <w:left w:val="none" w:sz="0" w:space="0" w:color="auto"/>
        <w:bottom w:val="none" w:sz="0" w:space="0" w:color="auto"/>
        <w:right w:val="none" w:sz="0" w:space="0" w:color="auto"/>
      </w:divBdr>
    </w:div>
    <w:div w:id="1599211563">
      <w:bodyDiv w:val="1"/>
      <w:marLeft w:val="0"/>
      <w:marRight w:val="0"/>
      <w:marTop w:val="0"/>
      <w:marBottom w:val="0"/>
      <w:divBdr>
        <w:top w:val="none" w:sz="0" w:space="0" w:color="auto"/>
        <w:left w:val="none" w:sz="0" w:space="0" w:color="auto"/>
        <w:bottom w:val="none" w:sz="0" w:space="0" w:color="auto"/>
        <w:right w:val="none" w:sz="0" w:space="0" w:color="auto"/>
      </w:divBdr>
      <w:divsChild>
        <w:div w:id="1024669976">
          <w:marLeft w:val="0"/>
          <w:marRight w:val="0"/>
          <w:marTop w:val="0"/>
          <w:marBottom w:val="0"/>
          <w:divBdr>
            <w:top w:val="none" w:sz="0" w:space="0" w:color="auto"/>
            <w:left w:val="none" w:sz="0" w:space="0" w:color="auto"/>
            <w:bottom w:val="none" w:sz="0" w:space="0" w:color="auto"/>
            <w:right w:val="none" w:sz="0" w:space="0" w:color="auto"/>
          </w:divBdr>
          <w:divsChild>
            <w:div w:id="30806239">
              <w:marLeft w:val="0"/>
              <w:marRight w:val="0"/>
              <w:marTop w:val="0"/>
              <w:marBottom w:val="0"/>
              <w:divBdr>
                <w:top w:val="none" w:sz="0" w:space="0" w:color="auto"/>
                <w:left w:val="none" w:sz="0" w:space="0" w:color="auto"/>
                <w:bottom w:val="none" w:sz="0" w:space="0" w:color="auto"/>
                <w:right w:val="none" w:sz="0" w:space="0" w:color="auto"/>
              </w:divBdr>
            </w:div>
            <w:div w:id="394858308">
              <w:marLeft w:val="0"/>
              <w:marRight w:val="0"/>
              <w:marTop w:val="0"/>
              <w:marBottom w:val="0"/>
              <w:divBdr>
                <w:top w:val="none" w:sz="0" w:space="0" w:color="auto"/>
                <w:left w:val="none" w:sz="0" w:space="0" w:color="auto"/>
                <w:bottom w:val="none" w:sz="0" w:space="0" w:color="auto"/>
                <w:right w:val="none" w:sz="0" w:space="0" w:color="auto"/>
              </w:divBdr>
            </w:div>
            <w:div w:id="465854358">
              <w:marLeft w:val="0"/>
              <w:marRight w:val="0"/>
              <w:marTop w:val="0"/>
              <w:marBottom w:val="0"/>
              <w:divBdr>
                <w:top w:val="none" w:sz="0" w:space="0" w:color="auto"/>
                <w:left w:val="none" w:sz="0" w:space="0" w:color="auto"/>
                <w:bottom w:val="none" w:sz="0" w:space="0" w:color="auto"/>
                <w:right w:val="none" w:sz="0" w:space="0" w:color="auto"/>
              </w:divBdr>
            </w:div>
            <w:div w:id="646935169">
              <w:marLeft w:val="0"/>
              <w:marRight w:val="0"/>
              <w:marTop w:val="0"/>
              <w:marBottom w:val="0"/>
              <w:divBdr>
                <w:top w:val="none" w:sz="0" w:space="0" w:color="auto"/>
                <w:left w:val="none" w:sz="0" w:space="0" w:color="auto"/>
                <w:bottom w:val="none" w:sz="0" w:space="0" w:color="auto"/>
                <w:right w:val="none" w:sz="0" w:space="0" w:color="auto"/>
              </w:divBdr>
            </w:div>
            <w:div w:id="716052776">
              <w:marLeft w:val="0"/>
              <w:marRight w:val="0"/>
              <w:marTop w:val="0"/>
              <w:marBottom w:val="0"/>
              <w:divBdr>
                <w:top w:val="none" w:sz="0" w:space="0" w:color="auto"/>
                <w:left w:val="none" w:sz="0" w:space="0" w:color="auto"/>
                <w:bottom w:val="none" w:sz="0" w:space="0" w:color="auto"/>
                <w:right w:val="none" w:sz="0" w:space="0" w:color="auto"/>
              </w:divBdr>
            </w:div>
            <w:div w:id="1101297969">
              <w:marLeft w:val="0"/>
              <w:marRight w:val="0"/>
              <w:marTop w:val="0"/>
              <w:marBottom w:val="0"/>
              <w:divBdr>
                <w:top w:val="none" w:sz="0" w:space="0" w:color="auto"/>
                <w:left w:val="none" w:sz="0" w:space="0" w:color="auto"/>
                <w:bottom w:val="none" w:sz="0" w:space="0" w:color="auto"/>
                <w:right w:val="none" w:sz="0" w:space="0" w:color="auto"/>
              </w:divBdr>
            </w:div>
            <w:div w:id="17525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449">
      <w:bodyDiv w:val="1"/>
      <w:marLeft w:val="0"/>
      <w:marRight w:val="0"/>
      <w:marTop w:val="0"/>
      <w:marBottom w:val="0"/>
      <w:divBdr>
        <w:top w:val="none" w:sz="0" w:space="0" w:color="auto"/>
        <w:left w:val="none" w:sz="0" w:space="0" w:color="auto"/>
        <w:bottom w:val="none" w:sz="0" w:space="0" w:color="auto"/>
        <w:right w:val="none" w:sz="0" w:space="0" w:color="auto"/>
      </w:divBdr>
      <w:divsChild>
        <w:div w:id="329873415">
          <w:marLeft w:val="0"/>
          <w:marRight w:val="0"/>
          <w:marTop w:val="0"/>
          <w:marBottom w:val="0"/>
          <w:divBdr>
            <w:top w:val="none" w:sz="0" w:space="0" w:color="auto"/>
            <w:left w:val="none" w:sz="0" w:space="0" w:color="auto"/>
            <w:bottom w:val="none" w:sz="0" w:space="0" w:color="auto"/>
            <w:right w:val="none" w:sz="0" w:space="0" w:color="auto"/>
          </w:divBdr>
          <w:divsChild>
            <w:div w:id="27487758">
              <w:marLeft w:val="0"/>
              <w:marRight w:val="0"/>
              <w:marTop w:val="0"/>
              <w:marBottom w:val="0"/>
              <w:divBdr>
                <w:top w:val="none" w:sz="0" w:space="0" w:color="auto"/>
                <w:left w:val="none" w:sz="0" w:space="0" w:color="auto"/>
                <w:bottom w:val="none" w:sz="0" w:space="0" w:color="auto"/>
                <w:right w:val="none" w:sz="0" w:space="0" w:color="auto"/>
              </w:divBdr>
            </w:div>
            <w:div w:id="115295822">
              <w:marLeft w:val="0"/>
              <w:marRight w:val="0"/>
              <w:marTop w:val="0"/>
              <w:marBottom w:val="0"/>
              <w:divBdr>
                <w:top w:val="none" w:sz="0" w:space="0" w:color="auto"/>
                <w:left w:val="none" w:sz="0" w:space="0" w:color="auto"/>
                <w:bottom w:val="none" w:sz="0" w:space="0" w:color="auto"/>
                <w:right w:val="none" w:sz="0" w:space="0" w:color="auto"/>
              </w:divBdr>
            </w:div>
            <w:div w:id="273679039">
              <w:marLeft w:val="0"/>
              <w:marRight w:val="0"/>
              <w:marTop w:val="0"/>
              <w:marBottom w:val="0"/>
              <w:divBdr>
                <w:top w:val="none" w:sz="0" w:space="0" w:color="auto"/>
                <w:left w:val="none" w:sz="0" w:space="0" w:color="auto"/>
                <w:bottom w:val="none" w:sz="0" w:space="0" w:color="auto"/>
                <w:right w:val="none" w:sz="0" w:space="0" w:color="auto"/>
              </w:divBdr>
            </w:div>
            <w:div w:id="298078758">
              <w:marLeft w:val="0"/>
              <w:marRight w:val="0"/>
              <w:marTop w:val="0"/>
              <w:marBottom w:val="0"/>
              <w:divBdr>
                <w:top w:val="none" w:sz="0" w:space="0" w:color="auto"/>
                <w:left w:val="none" w:sz="0" w:space="0" w:color="auto"/>
                <w:bottom w:val="none" w:sz="0" w:space="0" w:color="auto"/>
                <w:right w:val="none" w:sz="0" w:space="0" w:color="auto"/>
              </w:divBdr>
            </w:div>
            <w:div w:id="453866215">
              <w:marLeft w:val="0"/>
              <w:marRight w:val="0"/>
              <w:marTop w:val="0"/>
              <w:marBottom w:val="0"/>
              <w:divBdr>
                <w:top w:val="none" w:sz="0" w:space="0" w:color="auto"/>
                <w:left w:val="none" w:sz="0" w:space="0" w:color="auto"/>
                <w:bottom w:val="none" w:sz="0" w:space="0" w:color="auto"/>
                <w:right w:val="none" w:sz="0" w:space="0" w:color="auto"/>
              </w:divBdr>
            </w:div>
            <w:div w:id="546450967">
              <w:marLeft w:val="0"/>
              <w:marRight w:val="0"/>
              <w:marTop w:val="0"/>
              <w:marBottom w:val="0"/>
              <w:divBdr>
                <w:top w:val="none" w:sz="0" w:space="0" w:color="auto"/>
                <w:left w:val="none" w:sz="0" w:space="0" w:color="auto"/>
                <w:bottom w:val="none" w:sz="0" w:space="0" w:color="auto"/>
                <w:right w:val="none" w:sz="0" w:space="0" w:color="auto"/>
              </w:divBdr>
            </w:div>
            <w:div w:id="552697439">
              <w:marLeft w:val="0"/>
              <w:marRight w:val="0"/>
              <w:marTop w:val="0"/>
              <w:marBottom w:val="0"/>
              <w:divBdr>
                <w:top w:val="none" w:sz="0" w:space="0" w:color="auto"/>
                <w:left w:val="none" w:sz="0" w:space="0" w:color="auto"/>
                <w:bottom w:val="none" w:sz="0" w:space="0" w:color="auto"/>
                <w:right w:val="none" w:sz="0" w:space="0" w:color="auto"/>
              </w:divBdr>
            </w:div>
            <w:div w:id="567109961">
              <w:marLeft w:val="0"/>
              <w:marRight w:val="0"/>
              <w:marTop w:val="0"/>
              <w:marBottom w:val="0"/>
              <w:divBdr>
                <w:top w:val="none" w:sz="0" w:space="0" w:color="auto"/>
                <w:left w:val="none" w:sz="0" w:space="0" w:color="auto"/>
                <w:bottom w:val="none" w:sz="0" w:space="0" w:color="auto"/>
                <w:right w:val="none" w:sz="0" w:space="0" w:color="auto"/>
              </w:divBdr>
            </w:div>
            <w:div w:id="658726305">
              <w:marLeft w:val="0"/>
              <w:marRight w:val="0"/>
              <w:marTop w:val="0"/>
              <w:marBottom w:val="0"/>
              <w:divBdr>
                <w:top w:val="none" w:sz="0" w:space="0" w:color="auto"/>
                <w:left w:val="none" w:sz="0" w:space="0" w:color="auto"/>
                <w:bottom w:val="none" w:sz="0" w:space="0" w:color="auto"/>
                <w:right w:val="none" w:sz="0" w:space="0" w:color="auto"/>
              </w:divBdr>
            </w:div>
            <w:div w:id="719400068">
              <w:marLeft w:val="0"/>
              <w:marRight w:val="0"/>
              <w:marTop w:val="0"/>
              <w:marBottom w:val="0"/>
              <w:divBdr>
                <w:top w:val="none" w:sz="0" w:space="0" w:color="auto"/>
                <w:left w:val="none" w:sz="0" w:space="0" w:color="auto"/>
                <w:bottom w:val="none" w:sz="0" w:space="0" w:color="auto"/>
                <w:right w:val="none" w:sz="0" w:space="0" w:color="auto"/>
              </w:divBdr>
            </w:div>
            <w:div w:id="731075883">
              <w:marLeft w:val="0"/>
              <w:marRight w:val="0"/>
              <w:marTop w:val="0"/>
              <w:marBottom w:val="0"/>
              <w:divBdr>
                <w:top w:val="none" w:sz="0" w:space="0" w:color="auto"/>
                <w:left w:val="none" w:sz="0" w:space="0" w:color="auto"/>
                <w:bottom w:val="none" w:sz="0" w:space="0" w:color="auto"/>
                <w:right w:val="none" w:sz="0" w:space="0" w:color="auto"/>
              </w:divBdr>
            </w:div>
            <w:div w:id="737048916">
              <w:marLeft w:val="0"/>
              <w:marRight w:val="0"/>
              <w:marTop w:val="0"/>
              <w:marBottom w:val="0"/>
              <w:divBdr>
                <w:top w:val="none" w:sz="0" w:space="0" w:color="auto"/>
                <w:left w:val="none" w:sz="0" w:space="0" w:color="auto"/>
                <w:bottom w:val="none" w:sz="0" w:space="0" w:color="auto"/>
                <w:right w:val="none" w:sz="0" w:space="0" w:color="auto"/>
              </w:divBdr>
            </w:div>
            <w:div w:id="740175326">
              <w:marLeft w:val="0"/>
              <w:marRight w:val="0"/>
              <w:marTop w:val="0"/>
              <w:marBottom w:val="0"/>
              <w:divBdr>
                <w:top w:val="none" w:sz="0" w:space="0" w:color="auto"/>
                <w:left w:val="none" w:sz="0" w:space="0" w:color="auto"/>
                <w:bottom w:val="none" w:sz="0" w:space="0" w:color="auto"/>
                <w:right w:val="none" w:sz="0" w:space="0" w:color="auto"/>
              </w:divBdr>
            </w:div>
            <w:div w:id="918561414">
              <w:marLeft w:val="0"/>
              <w:marRight w:val="0"/>
              <w:marTop w:val="0"/>
              <w:marBottom w:val="0"/>
              <w:divBdr>
                <w:top w:val="none" w:sz="0" w:space="0" w:color="auto"/>
                <w:left w:val="none" w:sz="0" w:space="0" w:color="auto"/>
                <w:bottom w:val="none" w:sz="0" w:space="0" w:color="auto"/>
                <w:right w:val="none" w:sz="0" w:space="0" w:color="auto"/>
              </w:divBdr>
            </w:div>
            <w:div w:id="963537471">
              <w:marLeft w:val="0"/>
              <w:marRight w:val="0"/>
              <w:marTop w:val="0"/>
              <w:marBottom w:val="0"/>
              <w:divBdr>
                <w:top w:val="none" w:sz="0" w:space="0" w:color="auto"/>
                <w:left w:val="none" w:sz="0" w:space="0" w:color="auto"/>
                <w:bottom w:val="none" w:sz="0" w:space="0" w:color="auto"/>
                <w:right w:val="none" w:sz="0" w:space="0" w:color="auto"/>
              </w:divBdr>
            </w:div>
            <w:div w:id="990717711">
              <w:marLeft w:val="0"/>
              <w:marRight w:val="0"/>
              <w:marTop w:val="0"/>
              <w:marBottom w:val="0"/>
              <w:divBdr>
                <w:top w:val="none" w:sz="0" w:space="0" w:color="auto"/>
                <w:left w:val="none" w:sz="0" w:space="0" w:color="auto"/>
                <w:bottom w:val="none" w:sz="0" w:space="0" w:color="auto"/>
                <w:right w:val="none" w:sz="0" w:space="0" w:color="auto"/>
              </w:divBdr>
            </w:div>
            <w:div w:id="1016541918">
              <w:marLeft w:val="0"/>
              <w:marRight w:val="0"/>
              <w:marTop w:val="0"/>
              <w:marBottom w:val="0"/>
              <w:divBdr>
                <w:top w:val="none" w:sz="0" w:space="0" w:color="auto"/>
                <w:left w:val="none" w:sz="0" w:space="0" w:color="auto"/>
                <w:bottom w:val="none" w:sz="0" w:space="0" w:color="auto"/>
                <w:right w:val="none" w:sz="0" w:space="0" w:color="auto"/>
              </w:divBdr>
            </w:div>
            <w:div w:id="1042512771">
              <w:marLeft w:val="0"/>
              <w:marRight w:val="0"/>
              <w:marTop w:val="0"/>
              <w:marBottom w:val="0"/>
              <w:divBdr>
                <w:top w:val="none" w:sz="0" w:space="0" w:color="auto"/>
                <w:left w:val="none" w:sz="0" w:space="0" w:color="auto"/>
                <w:bottom w:val="none" w:sz="0" w:space="0" w:color="auto"/>
                <w:right w:val="none" w:sz="0" w:space="0" w:color="auto"/>
              </w:divBdr>
            </w:div>
            <w:div w:id="1057318793">
              <w:marLeft w:val="0"/>
              <w:marRight w:val="0"/>
              <w:marTop w:val="0"/>
              <w:marBottom w:val="0"/>
              <w:divBdr>
                <w:top w:val="none" w:sz="0" w:space="0" w:color="auto"/>
                <w:left w:val="none" w:sz="0" w:space="0" w:color="auto"/>
                <w:bottom w:val="none" w:sz="0" w:space="0" w:color="auto"/>
                <w:right w:val="none" w:sz="0" w:space="0" w:color="auto"/>
              </w:divBdr>
            </w:div>
            <w:div w:id="1110397600">
              <w:marLeft w:val="0"/>
              <w:marRight w:val="0"/>
              <w:marTop w:val="0"/>
              <w:marBottom w:val="0"/>
              <w:divBdr>
                <w:top w:val="none" w:sz="0" w:space="0" w:color="auto"/>
                <w:left w:val="none" w:sz="0" w:space="0" w:color="auto"/>
                <w:bottom w:val="none" w:sz="0" w:space="0" w:color="auto"/>
                <w:right w:val="none" w:sz="0" w:space="0" w:color="auto"/>
              </w:divBdr>
            </w:div>
            <w:div w:id="1193500184">
              <w:marLeft w:val="0"/>
              <w:marRight w:val="0"/>
              <w:marTop w:val="0"/>
              <w:marBottom w:val="0"/>
              <w:divBdr>
                <w:top w:val="none" w:sz="0" w:space="0" w:color="auto"/>
                <w:left w:val="none" w:sz="0" w:space="0" w:color="auto"/>
                <w:bottom w:val="none" w:sz="0" w:space="0" w:color="auto"/>
                <w:right w:val="none" w:sz="0" w:space="0" w:color="auto"/>
              </w:divBdr>
            </w:div>
            <w:div w:id="1228371897">
              <w:marLeft w:val="0"/>
              <w:marRight w:val="0"/>
              <w:marTop w:val="0"/>
              <w:marBottom w:val="0"/>
              <w:divBdr>
                <w:top w:val="none" w:sz="0" w:space="0" w:color="auto"/>
                <w:left w:val="none" w:sz="0" w:space="0" w:color="auto"/>
                <w:bottom w:val="none" w:sz="0" w:space="0" w:color="auto"/>
                <w:right w:val="none" w:sz="0" w:space="0" w:color="auto"/>
              </w:divBdr>
            </w:div>
            <w:div w:id="1323774977">
              <w:marLeft w:val="0"/>
              <w:marRight w:val="0"/>
              <w:marTop w:val="0"/>
              <w:marBottom w:val="0"/>
              <w:divBdr>
                <w:top w:val="none" w:sz="0" w:space="0" w:color="auto"/>
                <w:left w:val="none" w:sz="0" w:space="0" w:color="auto"/>
                <w:bottom w:val="none" w:sz="0" w:space="0" w:color="auto"/>
                <w:right w:val="none" w:sz="0" w:space="0" w:color="auto"/>
              </w:divBdr>
            </w:div>
            <w:div w:id="1371956328">
              <w:marLeft w:val="0"/>
              <w:marRight w:val="0"/>
              <w:marTop w:val="0"/>
              <w:marBottom w:val="0"/>
              <w:divBdr>
                <w:top w:val="none" w:sz="0" w:space="0" w:color="auto"/>
                <w:left w:val="none" w:sz="0" w:space="0" w:color="auto"/>
                <w:bottom w:val="none" w:sz="0" w:space="0" w:color="auto"/>
                <w:right w:val="none" w:sz="0" w:space="0" w:color="auto"/>
              </w:divBdr>
            </w:div>
            <w:div w:id="1411927604">
              <w:marLeft w:val="0"/>
              <w:marRight w:val="0"/>
              <w:marTop w:val="0"/>
              <w:marBottom w:val="0"/>
              <w:divBdr>
                <w:top w:val="none" w:sz="0" w:space="0" w:color="auto"/>
                <w:left w:val="none" w:sz="0" w:space="0" w:color="auto"/>
                <w:bottom w:val="none" w:sz="0" w:space="0" w:color="auto"/>
                <w:right w:val="none" w:sz="0" w:space="0" w:color="auto"/>
              </w:divBdr>
            </w:div>
            <w:div w:id="1442527792">
              <w:marLeft w:val="0"/>
              <w:marRight w:val="0"/>
              <w:marTop w:val="0"/>
              <w:marBottom w:val="0"/>
              <w:divBdr>
                <w:top w:val="none" w:sz="0" w:space="0" w:color="auto"/>
                <w:left w:val="none" w:sz="0" w:space="0" w:color="auto"/>
                <w:bottom w:val="none" w:sz="0" w:space="0" w:color="auto"/>
                <w:right w:val="none" w:sz="0" w:space="0" w:color="auto"/>
              </w:divBdr>
            </w:div>
            <w:div w:id="1444688874">
              <w:marLeft w:val="0"/>
              <w:marRight w:val="0"/>
              <w:marTop w:val="0"/>
              <w:marBottom w:val="0"/>
              <w:divBdr>
                <w:top w:val="none" w:sz="0" w:space="0" w:color="auto"/>
                <w:left w:val="none" w:sz="0" w:space="0" w:color="auto"/>
                <w:bottom w:val="none" w:sz="0" w:space="0" w:color="auto"/>
                <w:right w:val="none" w:sz="0" w:space="0" w:color="auto"/>
              </w:divBdr>
            </w:div>
            <w:div w:id="1628462532">
              <w:marLeft w:val="0"/>
              <w:marRight w:val="0"/>
              <w:marTop w:val="0"/>
              <w:marBottom w:val="0"/>
              <w:divBdr>
                <w:top w:val="none" w:sz="0" w:space="0" w:color="auto"/>
                <w:left w:val="none" w:sz="0" w:space="0" w:color="auto"/>
                <w:bottom w:val="none" w:sz="0" w:space="0" w:color="auto"/>
                <w:right w:val="none" w:sz="0" w:space="0" w:color="auto"/>
              </w:divBdr>
            </w:div>
            <w:div w:id="1744982978">
              <w:marLeft w:val="0"/>
              <w:marRight w:val="0"/>
              <w:marTop w:val="0"/>
              <w:marBottom w:val="0"/>
              <w:divBdr>
                <w:top w:val="none" w:sz="0" w:space="0" w:color="auto"/>
                <w:left w:val="none" w:sz="0" w:space="0" w:color="auto"/>
                <w:bottom w:val="none" w:sz="0" w:space="0" w:color="auto"/>
                <w:right w:val="none" w:sz="0" w:space="0" w:color="auto"/>
              </w:divBdr>
            </w:div>
            <w:div w:id="1816100287">
              <w:marLeft w:val="0"/>
              <w:marRight w:val="0"/>
              <w:marTop w:val="0"/>
              <w:marBottom w:val="0"/>
              <w:divBdr>
                <w:top w:val="none" w:sz="0" w:space="0" w:color="auto"/>
                <w:left w:val="none" w:sz="0" w:space="0" w:color="auto"/>
                <w:bottom w:val="none" w:sz="0" w:space="0" w:color="auto"/>
                <w:right w:val="none" w:sz="0" w:space="0" w:color="auto"/>
              </w:divBdr>
            </w:div>
            <w:div w:id="1920822564">
              <w:marLeft w:val="0"/>
              <w:marRight w:val="0"/>
              <w:marTop w:val="0"/>
              <w:marBottom w:val="0"/>
              <w:divBdr>
                <w:top w:val="none" w:sz="0" w:space="0" w:color="auto"/>
                <w:left w:val="none" w:sz="0" w:space="0" w:color="auto"/>
                <w:bottom w:val="none" w:sz="0" w:space="0" w:color="auto"/>
                <w:right w:val="none" w:sz="0" w:space="0" w:color="auto"/>
              </w:divBdr>
            </w:div>
            <w:div w:id="1926069626">
              <w:marLeft w:val="0"/>
              <w:marRight w:val="0"/>
              <w:marTop w:val="0"/>
              <w:marBottom w:val="0"/>
              <w:divBdr>
                <w:top w:val="none" w:sz="0" w:space="0" w:color="auto"/>
                <w:left w:val="none" w:sz="0" w:space="0" w:color="auto"/>
                <w:bottom w:val="none" w:sz="0" w:space="0" w:color="auto"/>
                <w:right w:val="none" w:sz="0" w:space="0" w:color="auto"/>
              </w:divBdr>
            </w:div>
            <w:div w:id="1926330788">
              <w:marLeft w:val="0"/>
              <w:marRight w:val="0"/>
              <w:marTop w:val="0"/>
              <w:marBottom w:val="0"/>
              <w:divBdr>
                <w:top w:val="none" w:sz="0" w:space="0" w:color="auto"/>
                <w:left w:val="none" w:sz="0" w:space="0" w:color="auto"/>
                <w:bottom w:val="none" w:sz="0" w:space="0" w:color="auto"/>
                <w:right w:val="none" w:sz="0" w:space="0" w:color="auto"/>
              </w:divBdr>
            </w:div>
            <w:div w:id="2021009057">
              <w:marLeft w:val="0"/>
              <w:marRight w:val="0"/>
              <w:marTop w:val="0"/>
              <w:marBottom w:val="0"/>
              <w:divBdr>
                <w:top w:val="none" w:sz="0" w:space="0" w:color="auto"/>
                <w:left w:val="none" w:sz="0" w:space="0" w:color="auto"/>
                <w:bottom w:val="none" w:sz="0" w:space="0" w:color="auto"/>
                <w:right w:val="none" w:sz="0" w:space="0" w:color="auto"/>
              </w:divBdr>
            </w:div>
            <w:div w:id="2036075720">
              <w:marLeft w:val="0"/>
              <w:marRight w:val="0"/>
              <w:marTop w:val="0"/>
              <w:marBottom w:val="0"/>
              <w:divBdr>
                <w:top w:val="none" w:sz="0" w:space="0" w:color="auto"/>
                <w:left w:val="none" w:sz="0" w:space="0" w:color="auto"/>
                <w:bottom w:val="none" w:sz="0" w:space="0" w:color="auto"/>
                <w:right w:val="none" w:sz="0" w:space="0" w:color="auto"/>
              </w:divBdr>
            </w:div>
            <w:div w:id="2053142756">
              <w:marLeft w:val="0"/>
              <w:marRight w:val="0"/>
              <w:marTop w:val="0"/>
              <w:marBottom w:val="0"/>
              <w:divBdr>
                <w:top w:val="none" w:sz="0" w:space="0" w:color="auto"/>
                <w:left w:val="none" w:sz="0" w:space="0" w:color="auto"/>
                <w:bottom w:val="none" w:sz="0" w:space="0" w:color="auto"/>
                <w:right w:val="none" w:sz="0" w:space="0" w:color="auto"/>
              </w:divBdr>
            </w:div>
            <w:div w:id="20719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2512">
      <w:bodyDiv w:val="1"/>
      <w:marLeft w:val="0"/>
      <w:marRight w:val="0"/>
      <w:marTop w:val="0"/>
      <w:marBottom w:val="0"/>
      <w:divBdr>
        <w:top w:val="none" w:sz="0" w:space="0" w:color="auto"/>
        <w:left w:val="none" w:sz="0" w:space="0" w:color="auto"/>
        <w:bottom w:val="none" w:sz="0" w:space="0" w:color="auto"/>
        <w:right w:val="none" w:sz="0" w:space="0" w:color="auto"/>
      </w:divBdr>
      <w:divsChild>
        <w:div w:id="712074777">
          <w:marLeft w:val="0"/>
          <w:marRight w:val="0"/>
          <w:marTop w:val="0"/>
          <w:marBottom w:val="0"/>
          <w:divBdr>
            <w:top w:val="none" w:sz="0" w:space="0" w:color="auto"/>
            <w:left w:val="none" w:sz="0" w:space="0" w:color="auto"/>
            <w:bottom w:val="none" w:sz="0" w:space="0" w:color="auto"/>
            <w:right w:val="none" w:sz="0" w:space="0" w:color="auto"/>
          </w:divBdr>
          <w:divsChild>
            <w:div w:id="730537347">
              <w:marLeft w:val="0"/>
              <w:marRight w:val="0"/>
              <w:marTop w:val="0"/>
              <w:marBottom w:val="0"/>
              <w:divBdr>
                <w:top w:val="none" w:sz="0" w:space="0" w:color="auto"/>
                <w:left w:val="none" w:sz="0" w:space="0" w:color="auto"/>
                <w:bottom w:val="none" w:sz="0" w:space="0" w:color="auto"/>
                <w:right w:val="none" w:sz="0" w:space="0" w:color="auto"/>
              </w:divBdr>
            </w:div>
            <w:div w:id="878517736">
              <w:marLeft w:val="0"/>
              <w:marRight w:val="0"/>
              <w:marTop w:val="0"/>
              <w:marBottom w:val="0"/>
              <w:divBdr>
                <w:top w:val="none" w:sz="0" w:space="0" w:color="auto"/>
                <w:left w:val="none" w:sz="0" w:space="0" w:color="auto"/>
                <w:bottom w:val="none" w:sz="0" w:space="0" w:color="auto"/>
                <w:right w:val="none" w:sz="0" w:space="0" w:color="auto"/>
              </w:divBdr>
            </w:div>
            <w:div w:id="16360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964">
      <w:bodyDiv w:val="1"/>
      <w:marLeft w:val="0"/>
      <w:marRight w:val="0"/>
      <w:marTop w:val="0"/>
      <w:marBottom w:val="0"/>
      <w:divBdr>
        <w:top w:val="none" w:sz="0" w:space="0" w:color="auto"/>
        <w:left w:val="none" w:sz="0" w:space="0" w:color="auto"/>
        <w:bottom w:val="none" w:sz="0" w:space="0" w:color="auto"/>
        <w:right w:val="none" w:sz="0" w:space="0" w:color="auto"/>
      </w:divBdr>
      <w:divsChild>
        <w:div w:id="1796370699">
          <w:marLeft w:val="0"/>
          <w:marRight w:val="0"/>
          <w:marTop w:val="0"/>
          <w:marBottom w:val="0"/>
          <w:divBdr>
            <w:top w:val="none" w:sz="0" w:space="0" w:color="auto"/>
            <w:left w:val="none" w:sz="0" w:space="0" w:color="auto"/>
            <w:bottom w:val="none" w:sz="0" w:space="0" w:color="auto"/>
            <w:right w:val="none" w:sz="0" w:space="0" w:color="auto"/>
          </w:divBdr>
          <w:divsChild>
            <w:div w:id="634027142">
              <w:marLeft w:val="0"/>
              <w:marRight w:val="0"/>
              <w:marTop w:val="0"/>
              <w:marBottom w:val="0"/>
              <w:divBdr>
                <w:top w:val="none" w:sz="0" w:space="0" w:color="auto"/>
                <w:left w:val="none" w:sz="0" w:space="0" w:color="auto"/>
                <w:bottom w:val="none" w:sz="0" w:space="0" w:color="auto"/>
                <w:right w:val="none" w:sz="0" w:space="0" w:color="auto"/>
              </w:divBdr>
            </w:div>
            <w:div w:id="1536380236">
              <w:marLeft w:val="0"/>
              <w:marRight w:val="0"/>
              <w:marTop w:val="0"/>
              <w:marBottom w:val="0"/>
              <w:divBdr>
                <w:top w:val="none" w:sz="0" w:space="0" w:color="auto"/>
                <w:left w:val="none" w:sz="0" w:space="0" w:color="auto"/>
                <w:bottom w:val="none" w:sz="0" w:space="0" w:color="auto"/>
                <w:right w:val="none" w:sz="0" w:space="0" w:color="auto"/>
              </w:divBdr>
            </w:div>
            <w:div w:id="19474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820">
      <w:bodyDiv w:val="1"/>
      <w:marLeft w:val="0"/>
      <w:marRight w:val="0"/>
      <w:marTop w:val="0"/>
      <w:marBottom w:val="0"/>
      <w:divBdr>
        <w:top w:val="none" w:sz="0" w:space="0" w:color="auto"/>
        <w:left w:val="none" w:sz="0" w:space="0" w:color="auto"/>
        <w:bottom w:val="none" w:sz="0" w:space="0" w:color="auto"/>
        <w:right w:val="none" w:sz="0" w:space="0" w:color="auto"/>
      </w:divBdr>
      <w:divsChild>
        <w:div w:id="1156067391">
          <w:marLeft w:val="0"/>
          <w:marRight w:val="0"/>
          <w:marTop w:val="0"/>
          <w:marBottom w:val="0"/>
          <w:divBdr>
            <w:top w:val="none" w:sz="0" w:space="0" w:color="auto"/>
            <w:left w:val="none" w:sz="0" w:space="0" w:color="auto"/>
            <w:bottom w:val="none" w:sz="0" w:space="0" w:color="auto"/>
            <w:right w:val="none" w:sz="0" w:space="0" w:color="auto"/>
          </w:divBdr>
          <w:divsChild>
            <w:div w:id="1042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2107">
      <w:bodyDiv w:val="1"/>
      <w:marLeft w:val="0"/>
      <w:marRight w:val="0"/>
      <w:marTop w:val="0"/>
      <w:marBottom w:val="0"/>
      <w:divBdr>
        <w:top w:val="none" w:sz="0" w:space="0" w:color="auto"/>
        <w:left w:val="none" w:sz="0" w:space="0" w:color="auto"/>
        <w:bottom w:val="none" w:sz="0" w:space="0" w:color="auto"/>
        <w:right w:val="none" w:sz="0" w:space="0" w:color="auto"/>
      </w:divBdr>
      <w:divsChild>
        <w:div w:id="482694489">
          <w:marLeft w:val="0"/>
          <w:marRight w:val="0"/>
          <w:marTop w:val="0"/>
          <w:marBottom w:val="0"/>
          <w:divBdr>
            <w:top w:val="none" w:sz="0" w:space="0" w:color="auto"/>
            <w:left w:val="none" w:sz="0" w:space="0" w:color="auto"/>
            <w:bottom w:val="none" w:sz="0" w:space="0" w:color="auto"/>
            <w:right w:val="none" w:sz="0" w:space="0" w:color="auto"/>
          </w:divBdr>
          <w:divsChild>
            <w:div w:id="1050760876">
              <w:marLeft w:val="0"/>
              <w:marRight w:val="0"/>
              <w:marTop w:val="0"/>
              <w:marBottom w:val="0"/>
              <w:divBdr>
                <w:top w:val="none" w:sz="0" w:space="0" w:color="auto"/>
                <w:left w:val="none" w:sz="0" w:space="0" w:color="auto"/>
                <w:bottom w:val="none" w:sz="0" w:space="0" w:color="auto"/>
                <w:right w:val="none" w:sz="0" w:space="0" w:color="auto"/>
              </w:divBdr>
            </w:div>
            <w:div w:id="1135221273">
              <w:marLeft w:val="0"/>
              <w:marRight w:val="0"/>
              <w:marTop w:val="0"/>
              <w:marBottom w:val="0"/>
              <w:divBdr>
                <w:top w:val="none" w:sz="0" w:space="0" w:color="auto"/>
                <w:left w:val="none" w:sz="0" w:space="0" w:color="auto"/>
                <w:bottom w:val="none" w:sz="0" w:space="0" w:color="auto"/>
                <w:right w:val="none" w:sz="0" w:space="0" w:color="auto"/>
              </w:divBdr>
            </w:div>
            <w:div w:id="15357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739">
      <w:bodyDiv w:val="1"/>
      <w:marLeft w:val="0"/>
      <w:marRight w:val="0"/>
      <w:marTop w:val="0"/>
      <w:marBottom w:val="0"/>
      <w:divBdr>
        <w:top w:val="none" w:sz="0" w:space="0" w:color="auto"/>
        <w:left w:val="none" w:sz="0" w:space="0" w:color="auto"/>
        <w:bottom w:val="none" w:sz="0" w:space="0" w:color="auto"/>
        <w:right w:val="none" w:sz="0" w:space="0" w:color="auto"/>
      </w:divBdr>
      <w:divsChild>
        <w:div w:id="525870899">
          <w:marLeft w:val="0"/>
          <w:marRight w:val="0"/>
          <w:marTop w:val="240"/>
          <w:marBottom w:val="0"/>
          <w:divBdr>
            <w:top w:val="single" w:sz="6" w:space="0" w:color="auto"/>
            <w:left w:val="single" w:sz="6" w:space="0" w:color="auto"/>
            <w:bottom w:val="none" w:sz="0" w:space="0" w:color="auto"/>
            <w:right w:val="single" w:sz="6" w:space="0" w:color="auto"/>
          </w:divBdr>
        </w:div>
      </w:divsChild>
    </w:div>
    <w:div w:id="1990479573">
      <w:bodyDiv w:val="1"/>
      <w:marLeft w:val="0"/>
      <w:marRight w:val="0"/>
      <w:marTop w:val="0"/>
      <w:marBottom w:val="0"/>
      <w:divBdr>
        <w:top w:val="none" w:sz="0" w:space="0" w:color="auto"/>
        <w:left w:val="none" w:sz="0" w:space="0" w:color="auto"/>
        <w:bottom w:val="none" w:sz="0" w:space="0" w:color="auto"/>
        <w:right w:val="none" w:sz="0" w:space="0" w:color="auto"/>
      </w:divBdr>
    </w:div>
    <w:div w:id="1991252305">
      <w:bodyDiv w:val="1"/>
      <w:marLeft w:val="0"/>
      <w:marRight w:val="0"/>
      <w:marTop w:val="0"/>
      <w:marBottom w:val="0"/>
      <w:divBdr>
        <w:top w:val="none" w:sz="0" w:space="0" w:color="auto"/>
        <w:left w:val="none" w:sz="0" w:space="0" w:color="auto"/>
        <w:bottom w:val="none" w:sz="0" w:space="0" w:color="auto"/>
        <w:right w:val="none" w:sz="0" w:space="0" w:color="auto"/>
      </w:divBdr>
      <w:divsChild>
        <w:div w:id="1759255657">
          <w:marLeft w:val="0"/>
          <w:marRight w:val="0"/>
          <w:marTop w:val="0"/>
          <w:marBottom w:val="0"/>
          <w:divBdr>
            <w:top w:val="none" w:sz="0" w:space="0" w:color="auto"/>
            <w:left w:val="none" w:sz="0" w:space="0" w:color="auto"/>
            <w:bottom w:val="none" w:sz="0" w:space="0" w:color="auto"/>
            <w:right w:val="none" w:sz="0" w:space="0" w:color="auto"/>
          </w:divBdr>
          <w:divsChild>
            <w:div w:id="103697409">
              <w:marLeft w:val="0"/>
              <w:marRight w:val="0"/>
              <w:marTop w:val="0"/>
              <w:marBottom w:val="0"/>
              <w:divBdr>
                <w:top w:val="none" w:sz="0" w:space="0" w:color="auto"/>
                <w:left w:val="none" w:sz="0" w:space="0" w:color="auto"/>
                <w:bottom w:val="none" w:sz="0" w:space="0" w:color="auto"/>
                <w:right w:val="none" w:sz="0" w:space="0" w:color="auto"/>
              </w:divBdr>
            </w:div>
            <w:div w:id="448207515">
              <w:marLeft w:val="0"/>
              <w:marRight w:val="0"/>
              <w:marTop w:val="0"/>
              <w:marBottom w:val="0"/>
              <w:divBdr>
                <w:top w:val="none" w:sz="0" w:space="0" w:color="auto"/>
                <w:left w:val="none" w:sz="0" w:space="0" w:color="auto"/>
                <w:bottom w:val="none" w:sz="0" w:space="0" w:color="auto"/>
                <w:right w:val="none" w:sz="0" w:space="0" w:color="auto"/>
              </w:divBdr>
            </w:div>
            <w:div w:id="820662431">
              <w:marLeft w:val="0"/>
              <w:marRight w:val="0"/>
              <w:marTop w:val="0"/>
              <w:marBottom w:val="0"/>
              <w:divBdr>
                <w:top w:val="none" w:sz="0" w:space="0" w:color="auto"/>
                <w:left w:val="none" w:sz="0" w:space="0" w:color="auto"/>
                <w:bottom w:val="none" w:sz="0" w:space="0" w:color="auto"/>
                <w:right w:val="none" w:sz="0" w:space="0" w:color="auto"/>
              </w:divBdr>
            </w:div>
            <w:div w:id="1134643715">
              <w:marLeft w:val="0"/>
              <w:marRight w:val="0"/>
              <w:marTop w:val="0"/>
              <w:marBottom w:val="0"/>
              <w:divBdr>
                <w:top w:val="none" w:sz="0" w:space="0" w:color="auto"/>
                <w:left w:val="none" w:sz="0" w:space="0" w:color="auto"/>
                <w:bottom w:val="none" w:sz="0" w:space="0" w:color="auto"/>
                <w:right w:val="none" w:sz="0" w:space="0" w:color="auto"/>
              </w:divBdr>
            </w:div>
            <w:div w:id="1521774520">
              <w:marLeft w:val="0"/>
              <w:marRight w:val="0"/>
              <w:marTop w:val="0"/>
              <w:marBottom w:val="0"/>
              <w:divBdr>
                <w:top w:val="none" w:sz="0" w:space="0" w:color="auto"/>
                <w:left w:val="none" w:sz="0" w:space="0" w:color="auto"/>
                <w:bottom w:val="none" w:sz="0" w:space="0" w:color="auto"/>
                <w:right w:val="none" w:sz="0" w:space="0" w:color="auto"/>
              </w:divBdr>
            </w:div>
            <w:div w:id="1663772684">
              <w:marLeft w:val="0"/>
              <w:marRight w:val="0"/>
              <w:marTop w:val="0"/>
              <w:marBottom w:val="0"/>
              <w:divBdr>
                <w:top w:val="none" w:sz="0" w:space="0" w:color="auto"/>
                <w:left w:val="none" w:sz="0" w:space="0" w:color="auto"/>
                <w:bottom w:val="none" w:sz="0" w:space="0" w:color="auto"/>
                <w:right w:val="none" w:sz="0" w:space="0" w:color="auto"/>
              </w:divBdr>
            </w:div>
            <w:div w:id="2086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1095">
      <w:bodyDiv w:val="1"/>
      <w:marLeft w:val="0"/>
      <w:marRight w:val="0"/>
      <w:marTop w:val="0"/>
      <w:marBottom w:val="0"/>
      <w:divBdr>
        <w:top w:val="none" w:sz="0" w:space="0" w:color="auto"/>
        <w:left w:val="none" w:sz="0" w:space="0" w:color="auto"/>
        <w:bottom w:val="none" w:sz="0" w:space="0" w:color="auto"/>
        <w:right w:val="none" w:sz="0" w:space="0" w:color="auto"/>
      </w:divBdr>
      <w:divsChild>
        <w:div w:id="591740568">
          <w:marLeft w:val="0"/>
          <w:marRight w:val="0"/>
          <w:marTop w:val="0"/>
          <w:marBottom w:val="0"/>
          <w:divBdr>
            <w:top w:val="none" w:sz="0" w:space="0" w:color="auto"/>
            <w:left w:val="none" w:sz="0" w:space="0" w:color="auto"/>
            <w:bottom w:val="none" w:sz="0" w:space="0" w:color="auto"/>
            <w:right w:val="none" w:sz="0" w:space="0" w:color="auto"/>
          </w:divBdr>
        </w:div>
      </w:divsChild>
    </w:div>
    <w:div w:id="2010982737">
      <w:bodyDiv w:val="1"/>
      <w:marLeft w:val="0"/>
      <w:marRight w:val="0"/>
      <w:marTop w:val="0"/>
      <w:marBottom w:val="0"/>
      <w:divBdr>
        <w:top w:val="none" w:sz="0" w:space="0" w:color="auto"/>
        <w:left w:val="none" w:sz="0" w:space="0" w:color="auto"/>
        <w:bottom w:val="none" w:sz="0" w:space="0" w:color="auto"/>
        <w:right w:val="none" w:sz="0" w:space="0" w:color="auto"/>
      </w:divBdr>
    </w:div>
    <w:div w:id="2017921317">
      <w:bodyDiv w:val="1"/>
      <w:marLeft w:val="0"/>
      <w:marRight w:val="0"/>
      <w:marTop w:val="0"/>
      <w:marBottom w:val="0"/>
      <w:divBdr>
        <w:top w:val="none" w:sz="0" w:space="0" w:color="auto"/>
        <w:left w:val="none" w:sz="0" w:space="0" w:color="auto"/>
        <w:bottom w:val="none" w:sz="0" w:space="0" w:color="auto"/>
        <w:right w:val="none" w:sz="0" w:space="0" w:color="auto"/>
      </w:divBdr>
      <w:divsChild>
        <w:div w:id="1627270043">
          <w:marLeft w:val="0"/>
          <w:marRight w:val="0"/>
          <w:marTop w:val="0"/>
          <w:marBottom w:val="0"/>
          <w:divBdr>
            <w:top w:val="none" w:sz="0" w:space="0" w:color="auto"/>
            <w:left w:val="none" w:sz="0" w:space="0" w:color="auto"/>
            <w:bottom w:val="none" w:sz="0" w:space="0" w:color="auto"/>
            <w:right w:val="none" w:sz="0" w:space="0" w:color="auto"/>
          </w:divBdr>
          <w:divsChild>
            <w:div w:id="435370767">
              <w:marLeft w:val="0"/>
              <w:marRight w:val="0"/>
              <w:marTop w:val="0"/>
              <w:marBottom w:val="0"/>
              <w:divBdr>
                <w:top w:val="none" w:sz="0" w:space="0" w:color="auto"/>
                <w:left w:val="none" w:sz="0" w:space="0" w:color="auto"/>
                <w:bottom w:val="none" w:sz="0" w:space="0" w:color="auto"/>
                <w:right w:val="none" w:sz="0" w:space="0" w:color="auto"/>
              </w:divBdr>
            </w:div>
            <w:div w:id="531380624">
              <w:marLeft w:val="0"/>
              <w:marRight w:val="0"/>
              <w:marTop w:val="0"/>
              <w:marBottom w:val="0"/>
              <w:divBdr>
                <w:top w:val="none" w:sz="0" w:space="0" w:color="auto"/>
                <w:left w:val="none" w:sz="0" w:space="0" w:color="auto"/>
                <w:bottom w:val="none" w:sz="0" w:space="0" w:color="auto"/>
                <w:right w:val="none" w:sz="0" w:space="0" w:color="auto"/>
              </w:divBdr>
            </w:div>
            <w:div w:id="864371547">
              <w:marLeft w:val="0"/>
              <w:marRight w:val="0"/>
              <w:marTop w:val="0"/>
              <w:marBottom w:val="0"/>
              <w:divBdr>
                <w:top w:val="none" w:sz="0" w:space="0" w:color="auto"/>
                <w:left w:val="none" w:sz="0" w:space="0" w:color="auto"/>
                <w:bottom w:val="none" w:sz="0" w:space="0" w:color="auto"/>
                <w:right w:val="none" w:sz="0" w:space="0" w:color="auto"/>
              </w:divBdr>
            </w:div>
            <w:div w:id="996375832">
              <w:marLeft w:val="0"/>
              <w:marRight w:val="0"/>
              <w:marTop w:val="0"/>
              <w:marBottom w:val="0"/>
              <w:divBdr>
                <w:top w:val="none" w:sz="0" w:space="0" w:color="auto"/>
                <w:left w:val="none" w:sz="0" w:space="0" w:color="auto"/>
                <w:bottom w:val="none" w:sz="0" w:space="0" w:color="auto"/>
                <w:right w:val="none" w:sz="0" w:space="0" w:color="auto"/>
              </w:divBdr>
            </w:div>
            <w:div w:id="1228613276">
              <w:marLeft w:val="0"/>
              <w:marRight w:val="0"/>
              <w:marTop w:val="0"/>
              <w:marBottom w:val="0"/>
              <w:divBdr>
                <w:top w:val="none" w:sz="0" w:space="0" w:color="auto"/>
                <w:left w:val="none" w:sz="0" w:space="0" w:color="auto"/>
                <w:bottom w:val="none" w:sz="0" w:space="0" w:color="auto"/>
                <w:right w:val="none" w:sz="0" w:space="0" w:color="auto"/>
              </w:divBdr>
            </w:div>
            <w:div w:id="1524588209">
              <w:marLeft w:val="0"/>
              <w:marRight w:val="0"/>
              <w:marTop w:val="0"/>
              <w:marBottom w:val="0"/>
              <w:divBdr>
                <w:top w:val="none" w:sz="0" w:space="0" w:color="auto"/>
                <w:left w:val="none" w:sz="0" w:space="0" w:color="auto"/>
                <w:bottom w:val="none" w:sz="0" w:space="0" w:color="auto"/>
                <w:right w:val="none" w:sz="0" w:space="0" w:color="auto"/>
              </w:divBdr>
            </w:div>
            <w:div w:id="1901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permission" TargetMode="External"/><Relationship Id="rId13" Type="http://schemas.openxmlformats.org/officeDocument/2006/relationships/hyperlink" Target="https://github.com/Azure-Samples/active-directory-b2c-custom-policy-starterpack/archive/master.zip" TargetMode="External"/><Relationship Id="rId18" Type="http://schemas.openxmlformats.org/officeDocument/2006/relationships/hyperlink" Target="https://portal.azure.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artnertrainingaadb2capi.azurewebsites.net/api/identity/membership" TargetMode="Externa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hyperlink" Target="https://portal.azur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facebook.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cebook.com/" TargetMode="External"/><Relationship Id="rId23" Type="http://schemas.openxmlformats.org/officeDocument/2006/relationships/hyperlink" Target="https://docs.microsoft.com/en-us/azure/active-directory-b2c/active-directory-b2c-setup-fb-app" TargetMode="External"/><Relationship Id="rId10" Type="http://schemas.openxmlformats.org/officeDocument/2006/relationships/hyperlink" Target="https://marketplace.visualstudio.com/items?itemName=AzureADB2CTools.aadb2c"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1.png"/><Relationship Id="rId22" Type="http://schemas.openxmlformats.org/officeDocument/2006/relationships/hyperlink" Target="https://portal.azure.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DA1260F-D6DF-45ED-828B-828E86125650}"/>
      </w:docPartPr>
      <w:docPartBody>
        <w:p w:rsidR="002E42BA" w:rsidRDefault="002E42B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42BA"/>
    <w:rsid w:val="001C4416"/>
    <w:rsid w:val="002E42BA"/>
    <w:rsid w:val="006A56FF"/>
    <w:rsid w:val="00867860"/>
    <w:rsid w:val="00952BCA"/>
    <w:rsid w:val="00BC323E"/>
    <w:rsid w:val="00BE25CF"/>
    <w:rsid w:val="00CF1B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8607-F90B-44BD-BE42-9C211CEA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3673</Words>
  <Characters>20939</Characters>
  <Application>Microsoft Office Word</Application>
  <DocSecurity>0</DocSecurity>
  <Lines>174</Lines>
  <Paragraphs>49</Paragraphs>
  <ScaleCrop>false</ScaleCrop>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2019-03-13T17:21:00Z</dcterms:created>
  <dcterms:modified xsi:type="dcterms:W3CDTF">2019-03-13T17:22:00Z</dcterms:modified>
</cp:coreProperties>
</file>